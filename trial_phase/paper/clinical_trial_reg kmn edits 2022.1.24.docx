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09107" w14:textId="00830C2B" w:rsidR="007D68D7" w:rsidRPr="00F52D82" w:rsidRDefault="007D68D7" w:rsidP="007D68D7">
      <w:pPr>
        <w:spacing w:after="0" w:line="240" w:lineRule="auto"/>
        <w:rPr>
          <w:rFonts w:ascii="Times New Roman" w:eastAsia="Times New Roman" w:hAnsi="Times New Roman" w:cs="Times New Roman"/>
        </w:rPr>
      </w:pPr>
      <w:r w:rsidRPr="00F52D82">
        <w:rPr>
          <w:rFonts w:ascii="Times New Roman" w:eastAsia="Times New Roman" w:hAnsi="Times New Roman" w:cs="Times New Roman"/>
          <w:color w:val="000000"/>
        </w:rPr>
        <w:br/>
      </w:r>
    </w:p>
    <w:p w14:paraId="3ED8969B" w14:textId="540424A1" w:rsidR="007D68D7" w:rsidRPr="00F52D82" w:rsidRDefault="007D68D7" w:rsidP="007D68D7">
      <w:pPr>
        <w:spacing w:after="0" w:line="240" w:lineRule="auto"/>
        <w:rPr>
          <w:rFonts w:ascii="Times New Roman" w:eastAsia="Times New Roman" w:hAnsi="Times New Roman" w:cs="Times New Roman"/>
          <w:color w:val="000000"/>
        </w:rPr>
      </w:pPr>
      <w:r w:rsidRPr="00F52D82">
        <w:rPr>
          <w:rFonts w:ascii="Times New Roman" w:eastAsia="Times New Roman" w:hAnsi="Times New Roman" w:cs="Times New Roman"/>
          <w:noProof/>
          <w:color w:val="000000"/>
        </w:rPr>
        <w:drawing>
          <wp:inline distT="0" distB="0" distL="0" distR="0" wp14:anchorId="2D87F061" wp14:editId="2CEE7B7D">
            <wp:extent cx="153670" cy="1536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ntification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00"/>
        </w:rPr>
        <w:t>1. Study Identification</w:t>
      </w:r>
    </w:p>
    <w:p w14:paraId="161682B7" w14:textId="1F09B918" w:rsidR="007D68D7" w:rsidRPr="00F52D82" w:rsidRDefault="007D68D7" w:rsidP="007D68D7">
      <w:pPr>
        <w:numPr>
          <w:ilvl w:val="0"/>
          <w:numId w:val="3"/>
        </w:numPr>
        <w:spacing w:before="100" w:beforeAutospacing="1" w:after="60" w:line="240" w:lineRule="auto"/>
        <w:rPr>
          <w:rFonts w:ascii="Times New Roman" w:eastAsia="Times New Roman" w:hAnsi="Times New Roman" w:cs="Times New Roman"/>
          <w:color w:val="000000"/>
        </w:rPr>
      </w:pPr>
      <w:bookmarkStart w:id="0" w:name="PrimaryId"/>
      <w:r w:rsidRPr="00F52D82">
        <w:rPr>
          <w:rFonts w:ascii="Times New Roman" w:eastAsia="Times New Roman" w:hAnsi="Times New Roman" w:cs="Times New Roman"/>
          <w:b/>
          <w:bCs/>
          <w:color w:val="000000"/>
        </w:rPr>
        <w:t>Unique Protocol Identification Number</w:t>
      </w:r>
      <w:bookmarkEnd w:id="0"/>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r>
      <w:r w:rsidR="00B959AD" w:rsidRPr="00F52D82">
        <w:rPr>
          <w:rFonts w:ascii="Times New Roman" w:eastAsia="Times New Roman" w:hAnsi="Times New Roman" w:cs="Times New Roman"/>
          <w:color w:val="000000"/>
        </w:rPr>
        <w:t>NA</w:t>
      </w:r>
    </w:p>
    <w:p w14:paraId="78A1681D" w14:textId="2847F6A3" w:rsidR="007D68D7" w:rsidRPr="00F52D82" w:rsidRDefault="007D68D7" w:rsidP="007D68D7">
      <w:pPr>
        <w:spacing w:before="100" w:beforeAutospacing="1" w:after="100" w:afterAutospacing="1" w:line="240" w:lineRule="auto"/>
        <w:ind w:left="720"/>
        <w:rPr>
          <w:rFonts w:ascii="Times New Roman" w:eastAsia="Times New Roman" w:hAnsi="Times New Roman" w:cs="Times New Roman"/>
          <w:color w:val="000000"/>
        </w:rPr>
      </w:pPr>
      <w:bookmarkStart w:id="1" w:name="BriefTitle"/>
      <w:r w:rsidRPr="00F52D82">
        <w:rPr>
          <w:rFonts w:ascii="Times New Roman" w:eastAsia="Times New Roman" w:hAnsi="Times New Roman" w:cs="Times New Roman"/>
          <w:b/>
          <w:bCs/>
          <w:color w:val="000000"/>
        </w:rPr>
        <w:t>Brief Title</w:t>
      </w:r>
      <w:bookmarkEnd w:id="1"/>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r>
      <w:r w:rsidR="00B959AD" w:rsidRPr="00F52D82">
        <w:rPr>
          <w:rFonts w:ascii="Times New Roman" w:eastAsia="Times New Roman" w:hAnsi="Times New Roman" w:cs="Times New Roman"/>
          <w:color w:val="000000"/>
        </w:rPr>
        <w:t>A randomized trial of internet-based decision aid for perimenopausal and menopausal women</w:t>
      </w:r>
    </w:p>
    <w:p w14:paraId="6324253B" w14:textId="54800B9B" w:rsidR="007D68D7" w:rsidRPr="00F52D82" w:rsidRDefault="007D68D7" w:rsidP="007D68D7">
      <w:pPr>
        <w:spacing w:before="100" w:beforeAutospacing="1" w:after="100" w:afterAutospacing="1" w:line="240" w:lineRule="auto"/>
        <w:ind w:left="720"/>
        <w:rPr>
          <w:rFonts w:ascii="Times New Roman" w:eastAsia="Times New Roman" w:hAnsi="Times New Roman" w:cs="Times New Roman"/>
          <w:color w:val="000000"/>
        </w:rPr>
      </w:pPr>
      <w:bookmarkStart w:id="2" w:name="Acronym"/>
      <w:r w:rsidRPr="00F52D82">
        <w:rPr>
          <w:rFonts w:ascii="Times New Roman" w:eastAsia="Times New Roman" w:hAnsi="Times New Roman" w:cs="Times New Roman"/>
          <w:b/>
          <w:bCs/>
          <w:color w:val="000000"/>
        </w:rPr>
        <w:t>Acronym</w:t>
      </w:r>
      <w:bookmarkEnd w:id="2"/>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FF"/>
        </w:rPr>
        <w:t>[*]</w:t>
      </w:r>
      <w:r w:rsidRPr="00F52D82">
        <w:rPr>
          <w:rFonts w:ascii="Times New Roman" w:eastAsia="Times New Roman" w:hAnsi="Times New Roman" w:cs="Times New Roman"/>
          <w:color w:val="000000"/>
        </w:rPr>
        <w:br/>
      </w:r>
      <w:r w:rsidR="00B959AD" w:rsidRPr="00F52D82">
        <w:rPr>
          <w:rFonts w:ascii="Times New Roman" w:eastAsia="Times New Roman" w:hAnsi="Times New Roman" w:cs="Times New Roman"/>
          <w:color w:val="000000"/>
        </w:rPr>
        <w:t>NA</w:t>
      </w:r>
    </w:p>
    <w:p w14:paraId="7CB53CA5" w14:textId="7A1B7D95" w:rsidR="007D68D7" w:rsidRPr="00F52D82" w:rsidRDefault="007D68D7" w:rsidP="007D68D7">
      <w:pPr>
        <w:spacing w:before="100" w:beforeAutospacing="1" w:after="100" w:afterAutospacing="1" w:line="240" w:lineRule="auto"/>
        <w:ind w:left="720"/>
        <w:rPr>
          <w:rFonts w:ascii="Times New Roman" w:eastAsia="Times New Roman" w:hAnsi="Times New Roman" w:cs="Times New Roman"/>
          <w:color w:val="000000"/>
        </w:rPr>
      </w:pPr>
      <w:bookmarkStart w:id="3" w:name="OfficialTitle"/>
      <w:r w:rsidRPr="00F52D82">
        <w:rPr>
          <w:rFonts w:ascii="Times New Roman" w:eastAsia="Times New Roman" w:hAnsi="Times New Roman" w:cs="Times New Roman"/>
          <w:b/>
          <w:bCs/>
          <w:color w:val="000000"/>
        </w:rPr>
        <w:t>Official Title</w:t>
      </w:r>
      <w:bookmarkEnd w:id="3"/>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b/>
          <w:bCs/>
          <w:color w:val="000099"/>
        </w:rPr>
        <w:t>§</w:t>
      </w:r>
      <w:r w:rsidRPr="00F52D82">
        <w:rPr>
          <w:rFonts w:ascii="Times New Roman" w:eastAsia="Times New Roman" w:hAnsi="Times New Roman" w:cs="Times New Roman"/>
          <w:color w:val="000000"/>
        </w:rPr>
        <w:br/>
      </w:r>
      <w:del w:id="4" w:author="Hui Xin Ng" w:date="2022-01-25T20:58:00Z">
        <w:r w:rsidRPr="00EB6BAA" w:rsidDel="002A36D1">
          <w:rPr>
            <w:rFonts w:ascii="Times New Roman" w:eastAsia="Times New Roman" w:hAnsi="Times New Roman" w:cs="Times New Roman"/>
            <w:color w:val="000000"/>
            <w:highlight w:val="yellow"/>
            <w:rPrChange w:id="5" w:author="Hui Xin Ng" w:date="2022-01-25T20:58:00Z">
              <w:rPr>
                <w:rFonts w:ascii="Times New Roman" w:eastAsia="Times New Roman" w:hAnsi="Times New Roman" w:cs="Times New Roman"/>
                <w:color w:val="000000"/>
              </w:rPr>
            </w:rPrChange>
          </w:rPr>
          <w:delText>Definition: The title of the clinical study, corresponding to the title of the protocol.</w:delText>
        </w:r>
      </w:del>
      <w:ins w:id="6" w:author="Hui Xin Ng" w:date="2022-01-25T20:58:00Z">
        <w:r w:rsidR="002A36D1" w:rsidRPr="00EB6BAA">
          <w:rPr>
            <w:rFonts w:ascii="Times New Roman" w:eastAsia="Times New Roman" w:hAnsi="Times New Roman" w:cs="Times New Roman"/>
            <w:color w:val="000000"/>
            <w:highlight w:val="yellow"/>
            <w:rPrChange w:id="7" w:author="Hui Xin Ng" w:date="2022-01-25T20:58:00Z">
              <w:rPr>
                <w:rFonts w:ascii="Times New Roman" w:eastAsia="Times New Roman" w:hAnsi="Times New Roman" w:cs="Times New Roman"/>
                <w:color w:val="000000"/>
              </w:rPr>
            </w:rPrChange>
          </w:rPr>
          <w:t xml:space="preserve">Name of Grant </w:t>
        </w:r>
        <w:r w:rsidR="00EB6BAA" w:rsidRPr="00EB6BAA">
          <w:rPr>
            <w:rFonts w:ascii="Times New Roman" w:eastAsia="Times New Roman" w:hAnsi="Times New Roman" w:cs="Times New Roman"/>
            <w:color w:val="000000"/>
            <w:highlight w:val="yellow"/>
            <w:rPrChange w:id="8" w:author="Hui Xin Ng" w:date="2022-01-25T20:58:00Z">
              <w:rPr>
                <w:rFonts w:ascii="Times New Roman" w:eastAsia="Times New Roman" w:hAnsi="Times New Roman" w:cs="Times New Roman"/>
                <w:color w:val="000000"/>
              </w:rPr>
            </w:rPrChange>
          </w:rPr>
          <w:t>–</w:t>
        </w:r>
        <w:r w:rsidR="002A36D1" w:rsidRPr="00EB6BAA">
          <w:rPr>
            <w:rFonts w:ascii="Times New Roman" w:eastAsia="Times New Roman" w:hAnsi="Times New Roman" w:cs="Times New Roman"/>
            <w:color w:val="000000"/>
            <w:highlight w:val="yellow"/>
            <w:rPrChange w:id="9" w:author="Hui Xin Ng" w:date="2022-01-25T20:58:00Z">
              <w:rPr>
                <w:rFonts w:ascii="Times New Roman" w:eastAsia="Times New Roman" w:hAnsi="Times New Roman" w:cs="Times New Roman"/>
                <w:color w:val="000000"/>
              </w:rPr>
            </w:rPrChange>
          </w:rPr>
          <w:t xml:space="preserve"> </w:t>
        </w:r>
        <w:r w:rsidR="00EB6BAA" w:rsidRPr="00EB6BAA">
          <w:rPr>
            <w:rFonts w:ascii="Times New Roman" w:eastAsia="Times New Roman" w:hAnsi="Times New Roman" w:cs="Times New Roman"/>
            <w:color w:val="000000"/>
            <w:highlight w:val="yellow"/>
            <w:rPrChange w:id="10" w:author="Hui Xin Ng" w:date="2022-01-25T20:58:00Z">
              <w:rPr>
                <w:rFonts w:ascii="Times New Roman" w:eastAsia="Times New Roman" w:hAnsi="Times New Roman" w:cs="Times New Roman"/>
                <w:color w:val="000000"/>
              </w:rPr>
            </w:rPrChange>
          </w:rPr>
          <w:t>To be filled</w:t>
        </w:r>
      </w:ins>
    </w:p>
    <w:p w14:paraId="70A74981" w14:textId="77777777" w:rsidR="007D68D7" w:rsidRPr="00F52D82" w:rsidRDefault="007D68D7" w:rsidP="007D68D7">
      <w:pPr>
        <w:spacing w:before="100" w:beforeAutospacing="1" w:after="100" w:afterAutospacing="1" w:line="240" w:lineRule="auto"/>
        <w:ind w:left="720"/>
        <w:rPr>
          <w:rFonts w:ascii="Times New Roman" w:eastAsia="Times New Roman" w:hAnsi="Times New Roman" w:cs="Times New Roman"/>
          <w:color w:val="000000"/>
        </w:rPr>
      </w:pPr>
      <w:bookmarkStart w:id="11" w:name="StudyType"/>
      <w:r w:rsidRPr="00F52D82">
        <w:rPr>
          <w:rFonts w:ascii="Times New Roman" w:eastAsia="Times New Roman" w:hAnsi="Times New Roman" w:cs="Times New Roman"/>
          <w:b/>
          <w:bCs/>
          <w:color w:val="000000"/>
        </w:rPr>
        <w:t>Study Type</w:t>
      </w:r>
      <w:bookmarkEnd w:id="11"/>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t>Definition: The nature of the investigation or investigational use for which clinical study information is being submitted. Select one.</w:t>
      </w:r>
    </w:p>
    <w:p w14:paraId="7768F2BA" w14:textId="423A449C" w:rsidR="007D68D7" w:rsidRPr="00F52D82" w:rsidRDefault="007D68D7" w:rsidP="00CA398A">
      <w:pPr>
        <w:numPr>
          <w:ilvl w:val="1"/>
          <w:numId w:val="3"/>
        </w:numPr>
        <w:spacing w:before="100" w:beforeAutospacing="1" w:after="270" w:line="240" w:lineRule="auto"/>
        <w:rPr>
          <w:rFonts w:ascii="Times New Roman" w:eastAsia="Times New Roman" w:hAnsi="Times New Roman" w:cs="Times New Roman"/>
        </w:rPr>
      </w:pPr>
      <w:bookmarkStart w:id="12" w:name="Interventional"/>
      <w:r w:rsidRPr="00F52D82">
        <w:rPr>
          <w:rFonts w:ascii="Times New Roman" w:eastAsia="Times New Roman" w:hAnsi="Times New Roman" w:cs="Times New Roman"/>
          <w:color w:val="000000"/>
        </w:rPr>
        <w:t>Interventional (clinical trial)</w:t>
      </w:r>
      <w:bookmarkEnd w:id="12"/>
      <w:r w:rsidRPr="00F52D82">
        <w:rPr>
          <w:rFonts w:ascii="Times New Roman" w:eastAsia="Times New Roman" w:hAnsi="Times New Roman" w:cs="Times New Roman"/>
          <w:color w:val="000000"/>
        </w:rPr>
        <w:t>: Participants are assigned prospectively to an intervention or interventions according to a protocol to evaluate the effect of the intervention(s) on biomedical or other health related outcomes.</w:t>
      </w:r>
      <w:bookmarkStart w:id="13" w:name="status"/>
      <w:bookmarkEnd w:id="13"/>
      <w:r w:rsidRPr="00F52D82">
        <w:rPr>
          <w:rFonts w:ascii="Times New Roman" w:eastAsia="Times New Roman" w:hAnsi="Times New Roman" w:cs="Times New Roman"/>
          <w:color w:val="000000"/>
        </w:rPr>
        <w:br/>
      </w:r>
    </w:p>
    <w:p w14:paraId="1034CF78" w14:textId="0F147395" w:rsidR="007D68D7" w:rsidRPr="00F52D82" w:rsidRDefault="007D68D7" w:rsidP="007D68D7">
      <w:pPr>
        <w:spacing w:after="0" w:line="240" w:lineRule="auto"/>
        <w:rPr>
          <w:rFonts w:ascii="Times New Roman" w:eastAsia="Times New Roman" w:hAnsi="Times New Roman" w:cs="Times New Roman"/>
          <w:color w:val="000000"/>
        </w:rPr>
      </w:pPr>
      <w:r w:rsidRPr="00F52D82">
        <w:rPr>
          <w:rFonts w:ascii="Times New Roman" w:eastAsia="Times New Roman" w:hAnsi="Times New Roman" w:cs="Times New Roman"/>
          <w:noProof/>
          <w:color w:val="000000"/>
        </w:rPr>
        <w:drawing>
          <wp:inline distT="0" distB="0" distL="0" distR="0" wp14:anchorId="531D977F" wp14:editId="6B96B115">
            <wp:extent cx="153670" cy="1536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s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00"/>
        </w:rPr>
        <w:t>2. Study Status</w:t>
      </w:r>
    </w:p>
    <w:p w14:paraId="5507F8D9" w14:textId="0666EBC0" w:rsidR="007D68D7" w:rsidRPr="00F52D82" w:rsidRDefault="007D68D7" w:rsidP="007D68D7">
      <w:pPr>
        <w:numPr>
          <w:ilvl w:val="0"/>
          <w:numId w:val="4"/>
        </w:numPr>
        <w:spacing w:before="100" w:beforeAutospacing="1" w:after="100" w:afterAutospacing="1" w:line="240" w:lineRule="auto"/>
        <w:rPr>
          <w:rFonts w:ascii="Times New Roman" w:eastAsia="Times New Roman" w:hAnsi="Times New Roman" w:cs="Times New Roman"/>
          <w:color w:val="000000"/>
        </w:rPr>
      </w:pPr>
      <w:bookmarkStart w:id="14" w:name="VerificationDate"/>
      <w:r w:rsidRPr="00F52D82">
        <w:rPr>
          <w:rFonts w:ascii="Times New Roman" w:eastAsia="Times New Roman" w:hAnsi="Times New Roman" w:cs="Times New Roman"/>
          <w:b/>
          <w:bCs/>
          <w:color w:val="000000"/>
        </w:rPr>
        <w:t>Record Verification Date</w:t>
      </w:r>
      <w:bookmarkEnd w:id="14"/>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r>
      <w:r w:rsidR="0034011B" w:rsidRPr="00F52D82">
        <w:rPr>
          <w:rFonts w:ascii="Times New Roman" w:eastAsia="Times New Roman" w:hAnsi="Times New Roman" w:cs="Times New Roman"/>
          <w:color w:val="000000"/>
        </w:rPr>
        <w:t>Date of entry to the website</w:t>
      </w:r>
    </w:p>
    <w:p w14:paraId="2DE276E6" w14:textId="7A724355" w:rsidR="007D68D7" w:rsidRPr="00F52D82" w:rsidRDefault="007D68D7" w:rsidP="007D68D7">
      <w:pPr>
        <w:spacing w:before="100" w:beforeAutospacing="1" w:after="100" w:afterAutospacing="1" w:line="240" w:lineRule="auto"/>
        <w:ind w:left="720"/>
        <w:rPr>
          <w:rFonts w:ascii="Times New Roman" w:eastAsia="Times New Roman" w:hAnsi="Times New Roman" w:cs="Times New Roman"/>
          <w:color w:val="000000"/>
        </w:rPr>
      </w:pPr>
      <w:bookmarkStart w:id="15" w:name="OverallStatus"/>
      <w:r w:rsidRPr="00F52D82">
        <w:rPr>
          <w:rFonts w:ascii="Times New Roman" w:eastAsia="Times New Roman" w:hAnsi="Times New Roman" w:cs="Times New Roman"/>
          <w:b/>
          <w:bCs/>
          <w:color w:val="000000"/>
        </w:rPr>
        <w:t>Overall Recruitment Status</w:t>
      </w:r>
      <w:bookmarkEnd w:id="15"/>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p>
    <w:p w14:paraId="3F67F398" w14:textId="77777777" w:rsidR="007D68D7" w:rsidRPr="00F52D82" w:rsidRDefault="007D68D7" w:rsidP="007D68D7">
      <w:pPr>
        <w:numPr>
          <w:ilvl w:val="1"/>
          <w:numId w:val="4"/>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 xml:space="preserve">Recruiting: Participants are currently being recruited, </w:t>
      </w:r>
      <w:proofErr w:type="gramStart"/>
      <w:r w:rsidRPr="00F52D82">
        <w:rPr>
          <w:rFonts w:ascii="Times New Roman" w:eastAsia="Times New Roman" w:hAnsi="Times New Roman" w:cs="Times New Roman"/>
          <w:color w:val="000000"/>
        </w:rPr>
        <w:t>whether or not</w:t>
      </w:r>
      <w:proofErr w:type="gramEnd"/>
      <w:r w:rsidRPr="00F52D82">
        <w:rPr>
          <w:rFonts w:ascii="Times New Roman" w:eastAsia="Times New Roman" w:hAnsi="Times New Roman" w:cs="Times New Roman"/>
          <w:color w:val="000000"/>
        </w:rPr>
        <w:t xml:space="preserve"> any participants have yet been enrolled</w:t>
      </w:r>
    </w:p>
    <w:p w14:paraId="5E1FCC16" w14:textId="12E68FE3" w:rsidR="007D68D7" w:rsidRPr="00F52D82" w:rsidRDefault="007D68D7" w:rsidP="007D68D7">
      <w:pPr>
        <w:spacing w:before="100" w:beforeAutospacing="1" w:after="100" w:afterAutospacing="1" w:line="240" w:lineRule="auto"/>
        <w:ind w:left="720"/>
        <w:rPr>
          <w:rFonts w:ascii="Times New Roman" w:eastAsia="Times New Roman" w:hAnsi="Times New Roman" w:cs="Times New Roman"/>
          <w:color w:val="000000"/>
        </w:rPr>
      </w:pPr>
      <w:bookmarkStart w:id="16" w:name="WhyStudyStopped"/>
      <w:r w:rsidRPr="00F52D82">
        <w:rPr>
          <w:rFonts w:ascii="Times New Roman" w:eastAsia="Times New Roman" w:hAnsi="Times New Roman" w:cs="Times New Roman"/>
          <w:b/>
          <w:bCs/>
          <w:color w:val="000000"/>
        </w:rPr>
        <w:t>Why Study Stopped</w:t>
      </w:r>
      <w:bookmarkEnd w:id="16"/>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b/>
          <w:bCs/>
          <w:color w:val="000099"/>
        </w:rPr>
        <w:t>§</w:t>
      </w:r>
      <w:r w:rsidRPr="00F52D82">
        <w:rPr>
          <w:rFonts w:ascii="Times New Roman" w:eastAsia="Times New Roman" w:hAnsi="Times New Roman" w:cs="Times New Roman"/>
          <w:color w:val="000000"/>
        </w:rPr>
        <w:br/>
        <w:t>Limit: 250 characters.</w:t>
      </w:r>
      <w:r w:rsidRPr="00F52D82">
        <w:rPr>
          <w:rFonts w:ascii="Times New Roman" w:eastAsia="Times New Roman" w:hAnsi="Times New Roman" w:cs="Times New Roman"/>
          <w:color w:val="000000"/>
        </w:rPr>
        <w:br/>
        <w:t xml:space="preserve">Definition: </w:t>
      </w:r>
      <w:r w:rsidR="004A0B42" w:rsidRPr="00F52D82">
        <w:rPr>
          <w:rFonts w:ascii="Times New Roman" w:eastAsia="Times New Roman" w:hAnsi="Times New Roman" w:cs="Times New Roman"/>
          <w:color w:val="000000"/>
        </w:rPr>
        <w:t>NA – the study is ongoing</w:t>
      </w:r>
      <w:r w:rsidRPr="00F52D82">
        <w:rPr>
          <w:rFonts w:ascii="Times New Roman" w:eastAsia="Times New Roman" w:hAnsi="Times New Roman" w:cs="Times New Roman"/>
          <w:color w:val="000000"/>
        </w:rPr>
        <w:t>).</w:t>
      </w:r>
    </w:p>
    <w:p w14:paraId="6ACAB229" w14:textId="732CFF03" w:rsidR="007D68D7" w:rsidRPr="00F52D82" w:rsidRDefault="007D68D7" w:rsidP="00C56C89">
      <w:pPr>
        <w:spacing w:before="100" w:beforeAutospacing="1" w:after="100" w:afterAutospacing="1" w:line="240" w:lineRule="auto"/>
        <w:ind w:left="720"/>
        <w:rPr>
          <w:rFonts w:ascii="Times New Roman" w:eastAsia="Times New Roman" w:hAnsi="Times New Roman" w:cs="Times New Roman"/>
          <w:color w:val="000000"/>
        </w:rPr>
      </w:pPr>
      <w:bookmarkStart w:id="17" w:name="StartDate"/>
      <w:r w:rsidRPr="00F52D82">
        <w:rPr>
          <w:rFonts w:ascii="Times New Roman" w:eastAsia="Times New Roman" w:hAnsi="Times New Roman" w:cs="Times New Roman"/>
          <w:b/>
          <w:bCs/>
          <w:color w:val="000000"/>
        </w:rPr>
        <w:t>Study Start Date</w:t>
      </w:r>
      <w:bookmarkEnd w:id="17"/>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b/>
          <w:bCs/>
          <w:color w:val="000099"/>
        </w:rPr>
        <w:t>§</w:t>
      </w:r>
      <w:r w:rsidRPr="00F52D82">
        <w:rPr>
          <w:rFonts w:ascii="Times New Roman" w:eastAsia="Times New Roman" w:hAnsi="Times New Roman" w:cs="Times New Roman"/>
          <w:color w:val="000000"/>
        </w:rPr>
        <w:br/>
      </w:r>
      <w:r w:rsidR="00C56C89" w:rsidRPr="00F52D82">
        <w:rPr>
          <w:rFonts w:ascii="Times New Roman" w:eastAsia="Times New Roman" w:hAnsi="Times New Roman" w:cs="Times New Roman"/>
          <w:color w:val="000000"/>
        </w:rPr>
        <w:t>12 Jan 2022</w:t>
      </w:r>
    </w:p>
    <w:p w14:paraId="7D21B970" w14:textId="26DA13D2" w:rsidR="00C56C89" w:rsidRPr="00F52D82" w:rsidRDefault="007D68D7" w:rsidP="00C56C89">
      <w:pPr>
        <w:spacing w:before="100" w:beforeAutospacing="1" w:after="100" w:afterAutospacing="1" w:line="240" w:lineRule="auto"/>
        <w:ind w:left="720"/>
        <w:rPr>
          <w:rFonts w:ascii="Times New Roman" w:eastAsia="Times New Roman" w:hAnsi="Times New Roman" w:cs="Times New Roman"/>
          <w:color w:val="000000"/>
        </w:rPr>
      </w:pPr>
      <w:bookmarkStart w:id="18" w:name="PrimaryCompletionDate"/>
      <w:r w:rsidRPr="00F52D82">
        <w:rPr>
          <w:rFonts w:ascii="Times New Roman" w:eastAsia="Times New Roman" w:hAnsi="Times New Roman" w:cs="Times New Roman"/>
          <w:b/>
          <w:bCs/>
          <w:color w:val="000000"/>
        </w:rPr>
        <w:t>Primary Completion Date</w:t>
      </w:r>
      <w:bookmarkEnd w:id="18"/>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004A0B42" w:rsidRPr="00F52D82">
        <w:rPr>
          <w:rFonts w:ascii="Times New Roman" w:eastAsia="Times New Roman" w:hAnsi="Times New Roman" w:cs="Times New Roman"/>
          <w:b/>
          <w:bCs/>
          <w:color w:val="CC0000"/>
        </w:rPr>
        <w:t xml:space="preserve"> 2/15/2022</w:t>
      </w:r>
    </w:p>
    <w:p w14:paraId="11D40948" w14:textId="7E1ACE1B" w:rsidR="007D68D7" w:rsidRPr="00F52D82" w:rsidRDefault="00C56C89" w:rsidP="00C56C89">
      <w:pPr>
        <w:spacing w:before="100" w:beforeAutospacing="1" w:after="100" w:afterAutospacing="1" w:line="240" w:lineRule="auto"/>
        <w:ind w:left="720"/>
        <w:rPr>
          <w:rFonts w:ascii="Times New Roman" w:eastAsia="Times New Roman" w:hAnsi="Times New Roman" w:cs="Times New Roman"/>
          <w:color w:val="000000"/>
        </w:rPr>
      </w:pPr>
      <w:del w:id="19" w:author="Hui Xin Ng" w:date="2022-01-25T20:59:00Z">
        <w:r w:rsidRPr="00F52D82" w:rsidDel="00EB6BAA">
          <w:rPr>
            <w:rFonts w:ascii="Times New Roman" w:eastAsia="Times New Roman" w:hAnsi="Times New Roman" w:cs="Times New Roman"/>
            <w:color w:val="000000"/>
          </w:rPr>
          <w:delText>15 Feb</w:delText>
        </w:r>
      </w:del>
      <w:ins w:id="20" w:author="Hui Xin Ng" w:date="2022-01-25T20:59:00Z">
        <w:r w:rsidR="00EB6BAA">
          <w:rPr>
            <w:rFonts w:ascii="Times New Roman" w:eastAsia="Times New Roman" w:hAnsi="Times New Roman" w:cs="Times New Roman"/>
            <w:color w:val="000000"/>
          </w:rPr>
          <w:t>25 Jan</w:t>
        </w:r>
      </w:ins>
      <w:r w:rsidRPr="00F52D82">
        <w:rPr>
          <w:rFonts w:ascii="Times New Roman" w:eastAsia="Times New Roman" w:hAnsi="Times New Roman" w:cs="Times New Roman"/>
          <w:color w:val="000000"/>
        </w:rPr>
        <w:t xml:space="preserve"> 2022</w:t>
      </w:r>
    </w:p>
    <w:p w14:paraId="0E74D1EC" w14:textId="75AF6A76" w:rsidR="00C56C89" w:rsidRPr="00F52D82" w:rsidRDefault="007D68D7" w:rsidP="00C56C89">
      <w:pPr>
        <w:spacing w:before="100" w:beforeAutospacing="1" w:after="100" w:afterAutospacing="1" w:line="240" w:lineRule="auto"/>
        <w:ind w:left="720"/>
        <w:rPr>
          <w:rFonts w:ascii="Times New Roman" w:eastAsia="Times New Roman" w:hAnsi="Times New Roman" w:cs="Times New Roman"/>
          <w:color w:val="000000"/>
        </w:rPr>
      </w:pPr>
      <w:bookmarkStart w:id="21" w:name="LastFollowUpDate"/>
      <w:r w:rsidRPr="00F52D82">
        <w:rPr>
          <w:rFonts w:ascii="Times New Roman" w:eastAsia="Times New Roman" w:hAnsi="Times New Roman" w:cs="Times New Roman"/>
          <w:b/>
          <w:bCs/>
          <w:color w:val="000000"/>
        </w:rPr>
        <w:t>Study Completion Date</w:t>
      </w:r>
      <w:bookmarkEnd w:id="21"/>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b/>
          <w:bCs/>
          <w:color w:val="000099"/>
        </w:rPr>
        <w:t>§</w:t>
      </w:r>
    </w:p>
    <w:p w14:paraId="242D59C4" w14:textId="0819B957" w:rsidR="007D68D7" w:rsidRPr="00F52D82" w:rsidRDefault="00C56C89" w:rsidP="00C56C89">
      <w:pPr>
        <w:spacing w:before="100" w:beforeAutospacing="1" w:after="100" w:afterAutospacing="1" w:line="240" w:lineRule="auto"/>
        <w:ind w:left="720"/>
        <w:rPr>
          <w:rFonts w:ascii="Times New Roman" w:eastAsia="Times New Roman" w:hAnsi="Times New Roman" w:cs="Times New Roman"/>
          <w:color w:val="000000"/>
        </w:rPr>
      </w:pPr>
      <w:del w:id="22" w:author="Hui Xin Ng" w:date="2022-01-25T20:59:00Z">
        <w:r w:rsidRPr="00F52D82" w:rsidDel="00EB6BAA">
          <w:rPr>
            <w:rFonts w:ascii="Times New Roman" w:eastAsia="Times New Roman" w:hAnsi="Times New Roman" w:cs="Times New Roman"/>
            <w:color w:val="000000"/>
          </w:rPr>
          <w:delText>15 Feb 2022</w:delText>
        </w:r>
      </w:del>
      <w:bookmarkStart w:id="23" w:name="Sponsors"/>
      <w:bookmarkEnd w:id="23"/>
      <w:ins w:id="24" w:author="Hui Xin Ng" w:date="2022-01-25T20:59:00Z">
        <w:r w:rsidR="00EB6BAA">
          <w:rPr>
            <w:rFonts w:ascii="Times New Roman" w:eastAsia="Times New Roman" w:hAnsi="Times New Roman" w:cs="Times New Roman"/>
            <w:color w:val="000000"/>
          </w:rPr>
          <w:t>31 March 2022</w:t>
        </w:r>
      </w:ins>
    </w:p>
    <w:p w14:paraId="7AD98220" w14:textId="18E1EB60" w:rsidR="007D68D7" w:rsidRPr="00F52D82" w:rsidRDefault="007D68D7" w:rsidP="007D68D7">
      <w:pPr>
        <w:spacing w:after="0" w:line="240" w:lineRule="auto"/>
        <w:rPr>
          <w:rFonts w:ascii="Times New Roman" w:eastAsia="Times New Roman" w:hAnsi="Times New Roman" w:cs="Times New Roman"/>
          <w:color w:val="000000"/>
        </w:rPr>
      </w:pPr>
      <w:r w:rsidRPr="00F52D82">
        <w:rPr>
          <w:rFonts w:ascii="Times New Roman" w:eastAsia="Times New Roman" w:hAnsi="Times New Roman" w:cs="Times New Roman"/>
          <w:noProof/>
          <w:color w:val="000000"/>
        </w:rPr>
        <w:lastRenderedPageBreak/>
        <w:drawing>
          <wp:inline distT="0" distB="0" distL="0" distR="0" wp14:anchorId="3149D04F" wp14:editId="442D4CA3">
            <wp:extent cx="153670" cy="1536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s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00"/>
        </w:rPr>
        <w:t>3. Sponsor/Collaborators</w:t>
      </w:r>
    </w:p>
    <w:p w14:paraId="0562023C" w14:textId="77777777" w:rsidR="007D68D7" w:rsidRPr="00F52D82" w:rsidRDefault="007D68D7" w:rsidP="007D68D7">
      <w:pPr>
        <w:spacing w:before="100" w:beforeAutospacing="1" w:after="100" w:afterAutospacing="1" w:line="240" w:lineRule="auto"/>
        <w:rPr>
          <w:rFonts w:ascii="Times New Roman" w:eastAsia="Times New Roman" w:hAnsi="Times New Roman" w:cs="Times New Roman"/>
          <w:color w:val="000000"/>
        </w:rPr>
      </w:pPr>
      <w:bookmarkStart w:id="25" w:name="RespParty"/>
      <w:r w:rsidRPr="00F52D82">
        <w:rPr>
          <w:rFonts w:ascii="Times New Roman" w:eastAsia="Times New Roman" w:hAnsi="Times New Roman" w:cs="Times New Roman"/>
          <w:b/>
          <w:bCs/>
          <w:color w:val="000000"/>
        </w:rPr>
        <w:t>Responsible Party, by Official Title</w:t>
      </w:r>
      <w:bookmarkEnd w:id="25"/>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t>Definition: An indication of whether the responsible party is the sponsor, the sponsor-investigator, or a principal investigator designated by the sponsor to be the responsible party. Select one.</w:t>
      </w:r>
    </w:p>
    <w:p w14:paraId="3F574B44" w14:textId="6298BB92" w:rsidR="007D68D7" w:rsidRPr="00F52D82" w:rsidRDefault="007D68D7" w:rsidP="00072DAE">
      <w:pPr>
        <w:numPr>
          <w:ilvl w:val="0"/>
          <w:numId w:val="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Principal Investigator: The individual designated as responsible party by the sponsor (see Note)</w:t>
      </w:r>
    </w:p>
    <w:p w14:paraId="12EF5622" w14:textId="79E2A424" w:rsidR="007D68D7" w:rsidRPr="00F52D82" w:rsidRDefault="007D68D7" w:rsidP="007D68D7">
      <w:pPr>
        <w:spacing w:before="100" w:beforeAutospacing="1" w:after="100" w:afterAutospacing="1" w:line="240" w:lineRule="auto"/>
        <w:rPr>
          <w:rFonts w:ascii="Times New Roman" w:eastAsia="Times New Roman" w:hAnsi="Times New Roman" w:cs="Times New Roman"/>
          <w:color w:val="000000"/>
        </w:rPr>
      </w:pPr>
      <w:bookmarkStart w:id="26" w:name="InvestigatorInfo"/>
      <w:r w:rsidRPr="00F52D82">
        <w:rPr>
          <w:rFonts w:ascii="Times New Roman" w:eastAsia="Times New Roman" w:hAnsi="Times New Roman" w:cs="Times New Roman"/>
          <w:b/>
          <w:bCs/>
          <w:color w:val="000000"/>
        </w:rPr>
        <w:t>Investigator Information</w:t>
      </w:r>
      <w:bookmarkEnd w:id="26"/>
      <w:r w:rsidRPr="00F52D82">
        <w:rPr>
          <w:rFonts w:ascii="Times New Roman" w:eastAsia="Times New Roman" w:hAnsi="Times New Roman" w:cs="Times New Roman"/>
          <w:color w:val="000000"/>
        </w:rPr>
        <w:br/>
        <w:t>If the Responsible Party, by Official Title is either "Principal Investigator" or "Sponsor-Investigator," the following is required:</w:t>
      </w:r>
    </w:p>
    <w:p w14:paraId="314696C6" w14:textId="5779DD52" w:rsidR="00B44088" w:rsidRPr="00F52D82" w:rsidRDefault="007D68D7" w:rsidP="00B44088">
      <w:pPr>
        <w:spacing w:before="100" w:beforeAutospacing="1" w:after="60" w:line="240" w:lineRule="auto"/>
        <w:rPr>
          <w:rFonts w:ascii="Times New Roman" w:eastAsia="Times New Roman" w:hAnsi="Times New Roman" w:cs="Times New Roman"/>
          <w:color w:val="000000"/>
        </w:rPr>
      </w:pPr>
      <w:bookmarkStart w:id="27" w:name="InvestigatorName"/>
      <w:r w:rsidRPr="00F52D82">
        <w:rPr>
          <w:rFonts w:ascii="Times New Roman" w:eastAsia="Times New Roman" w:hAnsi="Times New Roman" w:cs="Times New Roman"/>
          <w:b/>
          <w:bCs/>
          <w:color w:val="000000"/>
        </w:rPr>
        <w:t>Investigator Name</w:t>
      </w:r>
      <w:bookmarkEnd w:id="27"/>
      <w:r w:rsidRPr="00F52D82">
        <w:rPr>
          <w:rFonts w:ascii="Times New Roman" w:eastAsia="Times New Roman" w:hAnsi="Times New Roman" w:cs="Times New Roman"/>
          <w:color w:val="000000"/>
        </w:rPr>
        <w:t xml:space="preserve">: </w:t>
      </w:r>
      <w:r w:rsidR="00B44088" w:rsidRPr="00F52D82">
        <w:rPr>
          <w:rFonts w:ascii="Times New Roman" w:eastAsia="Times New Roman" w:hAnsi="Times New Roman" w:cs="Times New Roman"/>
          <w:color w:val="000000"/>
        </w:rPr>
        <w:t>Andrea Z. LaCroix</w:t>
      </w:r>
    </w:p>
    <w:p w14:paraId="47970AF1" w14:textId="77777777" w:rsidR="00654CFE" w:rsidRPr="00F52D82" w:rsidRDefault="00B44088" w:rsidP="00B33805">
      <w:pPr>
        <w:numPr>
          <w:ilvl w:val="0"/>
          <w:numId w:val="6"/>
        </w:numPr>
        <w:spacing w:before="100" w:beforeAutospacing="1" w:after="60" w:line="240" w:lineRule="auto"/>
        <w:rPr>
          <w:rFonts w:ascii="Times New Roman" w:eastAsia="Times New Roman" w:hAnsi="Times New Roman" w:cs="Times New Roman"/>
          <w:color w:val="000000"/>
        </w:rPr>
      </w:pPr>
      <w:bookmarkStart w:id="28" w:name="InvestigatorOfTitle"/>
      <w:r w:rsidRPr="00F52D82">
        <w:rPr>
          <w:rFonts w:ascii="Times New Roman" w:eastAsia="Times New Roman" w:hAnsi="Times New Roman" w:cs="Times New Roman"/>
          <w:b/>
          <w:bCs/>
          <w:color w:val="000000"/>
        </w:rPr>
        <w:t>Investigator Official Title</w:t>
      </w:r>
      <w:bookmarkEnd w:id="28"/>
      <w:r w:rsidRPr="00F52D82">
        <w:rPr>
          <w:rFonts w:ascii="Times New Roman" w:eastAsia="Times New Roman" w:hAnsi="Times New Roman" w:cs="Times New Roman"/>
          <w:color w:val="000000"/>
        </w:rPr>
        <w:t xml:space="preserve">: </w:t>
      </w:r>
      <w:bookmarkStart w:id="29" w:name="InvestigatorAffil"/>
      <w:r w:rsidR="00654CFE" w:rsidRPr="00F52D82">
        <w:rPr>
          <w:rFonts w:ascii="Times New Roman" w:eastAsia="Times New Roman" w:hAnsi="Times New Roman" w:cs="Times New Roman"/>
          <w:color w:val="000000"/>
        </w:rPr>
        <w:t>Professor and Chief of Epidemiology, Family Medicine and Public Health</w:t>
      </w:r>
    </w:p>
    <w:p w14:paraId="16AB64A3" w14:textId="0F0ED892" w:rsidR="00B44088" w:rsidRPr="00F52D82" w:rsidRDefault="00B44088" w:rsidP="00B33805">
      <w:pPr>
        <w:numPr>
          <w:ilvl w:val="0"/>
          <w:numId w:val="6"/>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Investigator Affiliation</w:t>
      </w:r>
      <w:bookmarkEnd w:id="29"/>
      <w:r w:rsidRPr="00F52D82">
        <w:rPr>
          <w:rFonts w:ascii="Times New Roman" w:eastAsia="Times New Roman" w:hAnsi="Times New Roman" w:cs="Times New Roman"/>
          <w:color w:val="000000"/>
        </w:rPr>
        <w:t xml:space="preserve">: </w:t>
      </w:r>
      <w:r w:rsidR="00714CAE" w:rsidRPr="00F52D82">
        <w:rPr>
          <w:rFonts w:ascii="Times New Roman" w:eastAsia="Times New Roman" w:hAnsi="Times New Roman" w:cs="Times New Roman"/>
          <w:color w:val="000000"/>
        </w:rPr>
        <w:t xml:space="preserve">University of California San Diego </w:t>
      </w:r>
    </w:p>
    <w:p w14:paraId="5C7730FE" w14:textId="2F077847" w:rsidR="00B44088" w:rsidRPr="00F52D82" w:rsidRDefault="00B44088" w:rsidP="00B44088">
      <w:p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Investigator Name</w:t>
      </w:r>
      <w:r w:rsidRPr="00F52D82">
        <w:rPr>
          <w:rFonts w:ascii="Times New Roman" w:eastAsia="Times New Roman" w:hAnsi="Times New Roman" w:cs="Times New Roman"/>
          <w:color w:val="000000"/>
        </w:rPr>
        <w:t>: Katherine A. Guthrie</w:t>
      </w:r>
    </w:p>
    <w:p w14:paraId="2109ED88" w14:textId="77777777" w:rsidR="00FB26BA" w:rsidRPr="00F52D82" w:rsidRDefault="00B44088" w:rsidP="00451259">
      <w:pPr>
        <w:numPr>
          <w:ilvl w:val="0"/>
          <w:numId w:val="6"/>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Investigator Official Title</w:t>
      </w:r>
      <w:r w:rsidRPr="00F52D82">
        <w:rPr>
          <w:rFonts w:ascii="Times New Roman" w:eastAsia="Times New Roman" w:hAnsi="Times New Roman" w:cs="Times New Roman"/>
          <w:color w:val="000000"/>
        </w:rPr>
        <w:t xml:space="preserve">: </w:t>
      </w:r>
      <w:r w:rsidR="00FB26BA" w:rsidRPr="00F52D82">
        <w:rPr>
          <w:rFonts w:ascii="Times New Roman" w:eastAsia="Times New Roman" w:hAnsi="Times New Roman" w:cs="Times New Roman"/>
          <w:color w:val="000000"/>
        </w:rPr>
        <w:t>Professor, Cancer Prevention Program Public Health Sciences Division, Fred Hutch</w:t>
      </w:r>
    </w:p>
    <w:p w14:paraId="62FB050D" w14:textId="1FCC0BF6" w:rsidR="00B44088" w:rsidRPr="00F52D82" w:rsidRDefault="00B44088" w:rsidP="00451259">
      <w:pPr>
        <w:numPr>
          <w:ilvl w:val="0"/>
          <w:numId w:val="6"/>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Investigator Affiliation</w:t>
      </w:r>
      <w:r w:rsidRPr="00F52D82">
        <w:rPr>
          <w:rFonts w:ascii="Times New Roman" w:eastAsia="Times New Roman" w:hAnsi="Times New Roman" w:cs="Times New Roman"/>
          <w:color w:val="000000"/>
        </w:rPr>
        <w:t xml:space="preserve">: </w:t>
      </w:r>
      <w:r w:rsidR="00072DAE" w:rsidRPr="00F52D82">
        <w:rPr>
          <w:rFonts w:ascii="Times New Roman" w:eastAsia="Times New Roman" w:hAnsi="Times New Roman" w:cs="Times New Roman"/>
          <w:color w:val="000000"/>
        </w:rPr>
        <w:t>Fred Hutchinson Cancer Research Center</w:t>
      </w:r>
    </w:p>
    <w:p w14:paraId="06438369" w14:textId="6715165A" w:rsidR="00B44088" w:rsidRPr="00F52D82" w:rsidRDefault="00B44088" w:rsidP="00B44088">
      <w:p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Investigator Name</w:t>
      </w:r>
      <w:r w:rsidRPr="00F52D82">
        <w:rPr>
          <w:rFonts w:ascii="Times New Roman" w:eastAsia="Times New Roman" w:hAnsi="Times New Roman" w:cs="Times New Roman"/>
          <w:color w:val="000000"/>
        </w:rPr>
        <w:t>: Susan D. Reed</w:t>
      </w:r>
    </w:p>
    <w:p w14:paraId="54473606" w14:textId="77777777" w:rsidR="00072DAE" w:rsidRPr="00F52D82" w:rsidRDefault="00B44088" w:rsidP="00A9778E">
      <w:pPr>
        <w:numPr>
          <w:ilvl w:val="0"/>
          <w:numId w:val="6"/>
        </w:numPr>
        <w:spacing w:before="100" w:beforeAutospacing="1" w:after="60" w:line="240" w:lineRule="auto"/>
        <w:rPr>
          <w:rStyle w:val="Emphasis"/>
          <w:rFonts w:ascii="Times New Roman" w:eastAsia="Times New Roman" w:hAnsi="Times New Roman" w:cs="Times New Roman"/>
          <w:i w:val="0"/>
          <w:iCs w:val="0"/>
          <w:color w:val="000000"/>
        </w:rPr>
      </w:pPr>
      <w:r w:rsidRPr="00F52D82">
        <w:rPr>
          <w:rFonts w:ascii="Times New Roman" w:eastAsia="Times New Roman" w:hAnsi="Times New Roman" w:cs="Times New Roman"/>
          <w:b/>
          <w:bCs/>
          <w:color w:val="000000"/>
        </w:rPr>
        <w:t>Investigator Official Title</w:t>
      </w:r>
      <w:r w:rsidRPr="00F52D82">
        <w:rPr>
          <w:rFonts w:ascii="Times New Roman" w:eastAsia="Times New Roman" w:hAnsi="Times New Roman" w:cs="Times New Roman"/>
          <w:color w:val="000000"/>
        </w:rPr>
        <w:t xml:space="preserve">: </w:t>
      </w:r>
      <w:r w:rsidR="00CB6D0B" w:rsidRPr="00F52D82">
        <w:rPr>
          <w:rStyle w:val="Emphasis"/>
          <w:rFonts w:ascii="Times New Roman" w:hAnsi="Times New Roman" w:cs="Times New Roman"/>
        </w:rPr>
        <w:t>Professor, Obstetrics and Gynecology</w:t>
      </w:r>
    </w:p>
    <w:p w14:paraId="2866AE90" w14:textId="01F26682" w:rsidR="00B44088" w:rsidRPr="00F52D82" w:rsidRDefault="00B14486" w:rsidP="00A9778E">
      <w:pPr>
        <w:numPr>
          <w:ilvl w:val="0"/>
          <w:numId w:val="6"/>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softHyphen/>
      </w:r>
      <w:r w:rsidR="00B44088" w:rsidRPr="00F52D82">
        <w:rPr>
          <w:rFonts w:ascii="Times New Roman" w:eastAsia="Times New Roman" w:hAnsi="Times New Roman" w:cs="Times New Roman"/>
          <w:b/>
          <w:bCs/>
          <w:color w:val="000000"/>
        </w:rPr>
        <w:t>Investigator Affiliation</w:t>
      </w:r>
      <w:r w:rsidR="00D36C14" w:rsidRPr="00F52D82">
        <w:rPr>
          <w:rFonts w:ascii="Times New Roman" w:hAnsi="Times New Roman" w:cs="Times New Roman"/>
        </w:rPr>
        <w:t xml:space="preserve"> University of Washington</w:t>
      </w:r>
    </w:p>
    <w:p w14:paraId="13EF4001" w14:textId="77777777" w:rsidR="00B44088" w:rsidRPr="00F52D82" w:rsidRDefault="00B44088" w:rsidP="00B44088">
      <w:pPr>
        <w:spacing w:before="100" w:beforeAutospacing="1" w:after="60" w:line="240" w:lineRule="auto"/>
        <w:rPr>
          <w:rFonts w:ascii="Times New Roman" w:eastAsia="Times New Roman" w:hAnsi="Times New Roman" w:cs="Times New Roman"/>
          <w:color w:val="000000"/>
        </w:rPr>
      </w:pPr>
    </w:p>
    <w:p w14:paraId="176C5005" w14:textId="77777777" w:rsidR="00B44088" w:rsidRPr="00F52D82" w:rsidRDefault="00B44088" w:rsidP="00B44088">
      <w:pPr>
        <w:spacing w:before="100" w:beforeAutospacing="1" w:after="60" w:line="240" w:lineRule="auto"/>
        <w:rPr>
          <w:rFonts w:ascii="Times New Roman" w:eastAsia="Times New Roman" w:hAnsi="Times New Roman" w:cs="Times New Roman"/>
          <w:color w:val="000000"/>
        </w:rPr>
      </w:pPr>
    </w:p>
    <w:p w14:paraId="6CED7F6A" w14:textId="30F8853A" w:rsidR="007D68D7" w:rsidRPr="00F52D82" w:rsidRDefault="007D68D7" w:rsidP="00B14486">
      <w:pPr>
        <w:spacing w:before="100" w:beforeAutospacing="1" w:after="100" w:afterAutospacing="1" w:line="240" w:lineRule="auto"/>
        <w:rPr>
          <w:rFonts w:ascii="Times New Roman" w:eastAsia="Times New Roman" w:hAnsi="Times New Roman" w:cs="Times New Roman"/>
          <w:color w:val="000000"/>
        </w:rPr>
      </w:pPr>
      <w:bookmarkStart w:id="30" w:name="Sponsor"/>
      <w:r w:rsidRPr="00F52D82">
        <w:rPr>
          <w:rFonts w:ascii="Times New Roman" w:eastAsia="Times New Roman" w:hAnsi="Times New Roman" w:cs="Times New Roman"/>
          <w:b/>
          <w:bCs/>
          <w:color w:val="000000"/>
        </w:rPr>
        <w:t>Name of the Sponsor</w:t>
      </w:r>
      <w:bookmarkEnd w:id="30"/>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r>
      <w:r w:rsidR="00EC666B" w:rsidRPr="00F52D82">
        <w:rPr>
          <w:rFonts w:ascii="Times New Roman" w:eastAsia="Times New Roman" w:hAnsi="Times New Roman" w:cs="Times New Roman"/>
          <w:color w:val="000000"/>
        </w:rPr>
        <w:t>National Institute of Health - National Institute on Aging</w:t>
      </w:r>
    </w:p>
    <w:p w14:paraId="6E3DFCF1" w14:textId="77777777" w:rsidR="007D68D7" w:rsidRPr="00F52D82" w:rsidRDefault="007D68D7" w:rsidP="007D68D7">
      <w:pPr>
        <w:spacing w:before="100" w:beforeAutospacing="1" w:after="100" w:afterAutospacing="1" w:line="240" w:lineRule="auto"/>
        <w:rPr>
          <w:rFonts w:ascii="Times New Roman" w:eastAsia="Times New Roman" w:hAnsi="Times New Roman" w:cs="Times New Roman"/>
          <w:color w:val="000000"/>
        </w:rPr>
      </w:pPr>
      <w:bookmarkStart w:id="31" w:name="Collaborators"/>
      <w:r w:rsidRPr="00F52D82">
        <w:rPr>
          <w:rFonts w:ascii="Times New Roman" w:eastAsia="Times New Roman" w:hAnsi="Times New Roman" w:cs="Times New Roman"/>
          <w:b/>
          <w:bCs/>
          <w:color w:val="000000"/>
        </w:rPr>
        <w:t>Collaborators</w:t>
      </w:r>
      <w:bookmarkEnd w:id="31"/>
      <w:r w:rsidRPr="00F52D82">
        <w:rPr>
          <w:rFonts w:ascii="Times New Roman" w:eastAsia="Times New Roman" w:hAnsi="Times New Roman" w:cs="Times New Roman"/>
          <w:color w:val="000000"/>
        </w:rPr>
        <w:br/>
      </w:r>
      <w:commentRangeStart w:id="32"/>
      <w:r w:rsidRPr="00F52D82">
        <w:rPr>
          <w:rFonts w:ascii="Times New Roman" w:eastAsia="Times New Roman" w:hAnsi="Times New Roman" w:cs="Times New Roman"/>
          <w:color w:val="000000"/>
        </w:rPr>
        <w:t>Definition: Other organizations (if any) providing support. Support may include funding, design, implementation, data analysis or reporting. The responsible party is responsible for confirming all collaborators before listing them.</w:t>
      </w:r>
      <w:r w:rsidRPr="00F52D82">
        <w:rPr>
          <w:rFonts w:ascii="Times New Roman" w:eastAsia="Times New Roman" w:hAnsi="Times New Roman" w:cs="Times New Roman"/>
          <w:color w:val="000000"/>
        </w:rPr>
        <w:br/>
      </w:r>
      <w:commentRangeEnd w:id="32"/>
      <w:r w:rsidR="000B0E83" w:rsidRPr="00F52D82">
        <w:rPr>
          <w:rStyle w:val="CommentReference"/>
          <w:rFonts w:ascii="Times New Roman" w:hAnsi="Times New Roman" w:cs="Times New Roman"/>
          <w:sz w:val="22"/>
          <w:szCs w:val="22"/>
        </w:rPr>
        <w:commentReference w:id="32"/>
      </w:r>
      <w:r w:rsidRPr="00F52D82">
        <w:rPr>
          <w:rFonts w:ascii="Times New Roman" w:eastAsia="Times New Roman" w:hAnsi="Times New Roman" w:cs="Times New Roman"/>
          <w:color w:val="000000"/>
        </w:rPr>
        <w:t>Limit: 160 characters.</w:t>
      </w:r>
    </w:p>
    <w:p w14:paraId="5B1D9812" w14:textId="77777777" w:rsidR="007D68D7" w:rsidRPr="00F52D82" w:rsidRDefault="007D68D7" w:rsidP="007D68D7">
      <w:pPr>
        <w:spacing w:after="0" w:line="240" w:lineRule="auto"/>
        <w:rPr>
          <w:rFonts w:ascii="Times New Roman" w:eastAsia="Times New Roman" w:hAnsi="Times New Roman" w:cs="Times New Roman"/>
        </w:rPr>
      </w:pPr>
      <w:bookmarkStart w:id="33" w:name="oversight"/>
      <w:bookmarkEnd w:id="33"/>
      <w:r w:rsidRPr="00F52D82">
        <w:rPr>
          <w:rFonts w:ascii="Times New Roman" w:eastAsia="Times New Roman" w:hAnsi="Times New Roman" w:cs="Times New Roman"/>
          <w:color w:val="000000"/>
        </w:rPr>
        <w:br/>
      </w:r>
    </w:p>
    <w:p w14:paraId="195FC162" w14:textId="634775E0" w:rsidR="007D68D7" w:rsidRPr="00F52D82" w:rsidRDefault="007D68D7" w:rsidP="007D68D7">
      <w:pPr>
        <w:spacing w:after="0" w:line="240" w:lineRule="auto"/>
        <w:rPr>
          <w:rFonts w:ascii="Times New Roman" w:eastAsia="Times New Roman" w:hAnsi="Times New Roman" w:cs="Times New Roman"/>
          <w:color w:val="000000"/>
        </w:rPr>
      </w:pPr>
      <w:r w:rsidRPr="00F52D82">
        <w:rPr>
          <w:rFonts w:ascii="Times New Roman" w:eastAsia="Times New Roman" w:hAnsi="Times New Roman" w:cs="Times New Roman"/>
          <w:noProof/>
          <w:color w:val="000000"/>
        </w:rPr>
        <w:drawing>
          <wp:inline distT="0" distB="0" distL="0" distR="0" wp14:anchorId="77C9331F" wp14:editId="5B3A3671">
            <wp:extent cx="153670" cy="1536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sight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00"/>
        </w:rPr>
        <w:t>4. Oversight</w:t>
      </w:r>
    </w:p>
    <w:p w14:paraId="23F69947" w14:textId="58AA63F4" w:rsidR="007D68D7" w:rsidRPr="000D65A0" w:rsidRDefault="007D68D7" w:rsidP="007D68D7">
      <w:pPr>
        <w:spacing w:before="100" w:beforeAutospacing="1" w:after="100" w:afterAutospacing="1" w:line="240" w:lineRule="auto"/>
        <w:ind w:left="720"/>
        <w:rPr>
          <w:rFonts w:ascii="Times New Roman" w:eastAsia="Times New Roman" w:hAnsi="Times New Roman" w:cs="Times New Roman"/>
          <w:color w:val="000000"/>
        </w:rPr>
      </w:pPr>
      <w:r w:rsidRPr="00F52D82">
        <w:rPr>
          <w:rFonts w:ascii="Times New Roman" w:eastAsia="Times New Roman" w:hAnsi="Times New Roman" w:cs="Times New Roman"/>
          <w:color w:val="000000"/>
        </w:rPr>
        <w:br/>
      </w:r>
      <w:bookmarkStart w:id="34" w:name="HumanSubject"/>
      <w:r w:rsidRPr="00F52D82">
        <w:rPr>
          <w:rFonts w:ascii="Times New Roman" w:eastAsia="Times New Roman" w:hAnsi="Times New Roman" w:cs="Times New Roman"/>
          <w:b/>
          <w:bCs/>
          <w:color w:val="000000"/>
        </w:rPr>
        <w:t>Human Subjects Review</w:t>
      </w:r>
      <w:bookmarkEnd w:id="34"/>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r>
      <w:r w:rsidRPr="00F52D82">
        <w:rPr>
          <w:rFonts w:ascii="Times New Roman" w:eastAsia="Times New Roman" w:hAnsi="Times New Roman" w:cs="Times New Roman"/>
          <w:color w:val="000000"/>
        </w:rPr>
        <w:lastRenderedPageBreak/>
        <w:t>Definit</w:t>
      </w:r>
      <w:r w:rsidRPr="000D65A0">
        <w:rPr>
          <w:rFonts w:ascii="Times New Roman" w:eastAsia="Times New Roman" w:hAnsi="Times New Roman" w:cs="Times New Roman"/>
          <w:color w:val="000000"/>
        </w:rPr>
        <w:t>ion: Studies must have approval (or be exempt, as appropriate) from a Human Subjects Protection Review Board prior to the enrollment of the first participant to be eligible for registration. A study may be submitted for registration prior to approval by the review board so long as the study is not yet recruiting participants.</w:t>
      </w:r>
    </w:p>
    <w:p w14:paraId="4662F6D5" w14:textId="5687B747" w:rsidR="007D68D7" w:rsidRPr="000D65A0" w:rsidRDefault="007D68D7" w:rsidP="00975AD7">
      <w:pPr>
        <w:spacing w:before="100" w:beforeAutospacing="1" w:after="270" w:line="240" w:lineRule="auto"/>
        <w:rPr>
          <w:rFonts w:ascii="Times New Roman" w:eastAsia="Times New Roman" w:hAnsi="Times New Roman" w:cs="Times New Roman"/>
          <w:color w:val="000000"/>
        </w:rPr>
      </w:pPr>
      <w:bookmarkStart w:id="35" w:name="IRBApprovalStatus"/>
      <w:r w:rsidRPr="000D65A0">
        <w:rPr>
          <w:rFonts w:ascii="Times New Roman" w:eastAsia="Times New Roman" w:hAnsi="Times New Roman" w:cs="Times New Roman"/>
          <w:b/>
          <w:bCs/>
          <w:color w:val="000000"/>
        </w:rPr>
        <w:t>Human Subjects Protection Review Board Status</w:t>
      </w:r>
      <w:bookmarkEnd w:id="35"/>
      <w:r w:rsidRPr="000D65A0">
        <w:rPr>
          <w:rFonts w:ascii="Times New Roman" w:eastAsia="Times New Roman" w:hAnsi="Times New Roman" w:cs="Times New Roman"/>
          <w:color w:val="000000"/>
        </w:rPr>
        <w:t> </w:t>
      </w:r>
      <w:r w:rsidRPr="000D65A0">
        <w:rPr>
          <w:rFonts w:ascii="Times New Roman" w:eastAsia="Times New Roman" w:hAnsi="Times New Roman" w:cs="Times New Roman"/>
          <w:b/>
          <w:bCs/>
          <w:color w:val="CC0000"/>
        </w:rPr>
        <w:t>*</w:t>
      </w:r>
    </w:p>
    <w:p w14:paraId="1A63FCAF" w14:textId="3A111828" w:rsidR="007D68D7" w:rsidRPr="000D65A0" w:rsidRDefault="007D68D7" w:rsidP="00975AD7">
      <w:pPr>
        <w:numPr>
          <w:ilvl w:val="2"/>
          <w:numId w:val="7"/>
        </w:numPr>
        <w:spacing w:before="100" w:beforeAutospacing="1" w:after="60" w:line="240" w:lineRule="auto"/>
        <w:rPr>
          <w:rFonts w:ascii="Times New Roman" w:eastAsia="Times New Roman" w:hAnsi="Times New Roman" w:cs="Times New Roman"/>
          <w:color w:val="000000"/>
        </w:rPr>
      </w:pPr>
      <w:r w:rsidRPr="000D65A0">
        <w:rPr>
          <w:rFonts w:ascii="Times New Roman" w:eastAsia="Times New Roman" w:hAnsi="Times New Roman" w:cs="Times New Roman"/>
          <w:color w:val="000000"/>
        </w:rPr>
        <w:t>Submitted, approved: Review board approval has been requested and obtained</w:t>
      </w:r>
    </w:p>
    <w:p w14:paraId="08E18C4F" w14:textId="1136DAE0" w:rsidR="007D68D7" w:rsidRPr="000D65A0" w:rsidRDefault="007D68D7" w:rsidP="007D68D7">
      <w:pPr>
        <w:numPr>
          <w:ilvl w:val="2"/>
          <w:numId w:val="7"/>
        </w:numPr>
        <w:spacing w:before="100" w:beforeAutospacing="1" w:after="270" w:line="240" w:lineRule="auto"/>
        <w:rPr>
          <w:rFonts w:ascii="Times New Roman" w:eastAsia="Times New Roman" w:hAnsi="Times New Roman" w:cs="Times New Roman"/>
          <w:color w:val="000000"/>
        </w:rPr>
      </w:pPr>
      <w:bookmarkStart w:id="36" w:name="IRBApprovalNumber"/>
      <w:r w:rsidRPr="000D65A0">
        <w:rPr>
          <w:rFonts w:ascii="Times New Roman" w:eastAsia="Times New Roman" w:hAnsi="Times New Roman" w:cs="Times New Roman"/>
          <w:b/>
          <w:bCs/>
          <w:color w:val="000000"/>
        </w:rPr>
        <w:t>Board Approval Number</w:t>
      </w:r>
      <w:bookmarkEnd w:id="36"/>
      <w:r w:rsidRPr="000D65A0">
        <w:rPr>
          <w:rFonts w:ascii="Times New Roman" w:eastAsia="Times New Roman" w:hAnsi="Times New Roman" w:cs="Times New Roman"/>
          <w:color w:val="000000"/>
        </w:rPr>
        <w:t> </w:t>
      </w:r>
      <w:r w:rsidRPr="000D65A0">
        <w:rPr>
          <w:rFonts w:ascii="Times New Roman" w:eastAsia="Times New Roman" w:hAnsi="Times New Roman" w:cs="Times New Roman"/>
          <w:b/>
          <w:bCs/>
          <w:color w:val="0000FF"/>
        </w:rPr>
        <w:t>[*]</w:t>
      </w:r>
      <w:r w:rsidRPr="000D65A0">
        <w:rPr>
          <w:rFonts w:ascii="Times New Roman" w:eastAsia="Times New Roman" w:hAnsi="Times New Roman" w:cs="Times New Roman"/>
          <w:color w:val="000000"/>
        </w:rPr>
        <w:br/>
      </w:r>
      <w:r w:rsidR="00724F88" w:rsidRPr="000D65A0">
        <w:rPr>
          <w:rFonts w:ascii="Times New Roman" w:eastAsia="Times New Roman" w:hAnsi="Times New Roman" w:cs="Times New Roman"/>
          <w:color w:val="000000"/>
        </w:rPr>
        <w:t>140604</w:t>
      </w:r>
    </w:p>
    <w:p w14:paraId="4FD07828" w14:textId="1065A6D7" w:rsidR="007D68D7" w:rsidRPr="000D65A0" w:rsidRDefault="007D68D7" w:rsidP="007D68D7">
      <w:pPr>
        <w:numPr>
          <w:ilvl w:val="2"/>
          <w:numId w:val="7"/>
        </w:numPr>
        <w:spacing w:before="100" w:beforeAutospacing="1" w:after="270" w:line="240" w:lineRule="auto"/>
        <w:rPr>
          <w:rFonts w:ascii="Times New Roman" w:eastAsia="Times New Roman" w:hAnsi="Times New Roman" w:cs="Times New Roman"/>
          <w:color w:val="000000"/>
        </w:rPr>
      </w:pPr>
      <w:bookmarkStart w:id="37" w:name="IRBName"/>
      <w:r w:rsidRPr="000D65A0">
        <w:rPr>
          <w:rFonts w:ascii="Times New Roman" w:eastAsia="Times New Roman" w:hAnsi="Times New Roman" w:cs="Times New Roman"/>
          <w:b/>
          <w:bCs/>
          <w:color w:val="000000"/>
        </w:rPr>
        <w:t>Board Name</w:t>
      </w:r>
      <w:bookmarkEnd w:id="37"/>
      <w:r w:rsidRPr="000D65A0">
        <w:rPr>
          <w:rFonts w:ascii="Times New Roman" w:eastAsia="Times New Roman" w:hAnsi="Times New Roman" w:cs="Times New Roman"/>
          <w:color w:val="000000"/>
        </w:rPr>
        <w:t> </w:t>
      </w:r>
      <w:r w:rsidRPr="000D65A0">
        <w:rPr>
          <w:rFonts w:ascii="Times New Roman" w:eastAsia="Times New Roman" w:hAnsi="Times New Roman" w:cs="Times New Roman"/>
          <w:b/>
          <w:bCs/>
          <w:color w:val="0000FF"/>
        </w:rPr>
        <w:t>[*]</w:t>
      </w:r>
      <w:r w:rsidRPr="000D65A0">
        <w:rPr>
          <w:rFonts w:ascii="Times New Roman" w:eastAsia="Times New Roman" w:hAnsi="Times New Roman" w:cs="Times New Roman"/>
          <w:color w:val="000000"/>
        </w:rPr>
        <w:br/>
      </w:r>
      <w:r w:rsidR="00545D71" w:rsidRPr="000D65A0">
        <w:rPr>
          <w:rFonts w:ascii="Times New Roman" w:hAnsi="Times New Roman" w:cs="Times New Roman"/>
          <w:rPrChange w:id="38" w:author="katherine newton" w:date="2022-01-24T21:05:00Z">
            <w:rPr/>
          </w:rPrChange>
        </w:rPr>
        <w:fldChar w:fldCharType="begin"/>
      </w:r>
      <w:r w:rsidR="00545D71" w:rsidRPr="000D65A0">
        <w:rPr>
          <w:rFonts w:ascii="Times New Roman" w:hAnsi="Times New Roman" w:cs="Times New Roman"/>
          <w:rPrChange w:id="39" w:author="katherine newton" w:date="2022-01-24T21:05:00Z">
            <w:rPr/>
          </w:rPrChange>
        </w:rPr>
        <w:instrText xml:space="preserve"> HYPERLINK "https://irb2.ucsd.edu/" </w:instrText>
      </w:r>
      <w:r w:rsidR="00545D71" w:rsidRPr="000D65A0">
        <w:rPr>
          <w:rFonts w:ascii="Times New Roman" w:hAnsi="Times New Roman" w:cs="Times New Roman"/>
          <w:rPrChange w:id="40" w:author="katherine newton" w:date="2022-01-24T21:05:00Z">
            <w:rPr>
              <w:rStyle w:val="Hyperlink"/>
              <w:rFonts w:ascii="Times New Roman" w:hAnsi="Times New Roman" w:cs="Times New Roman"/>
            </w:rPr>
          </w:rPrChange>
        </w:rPr>
        <w:fldChar w:fldCharType="separate"/>
      </w:r>
      <w:r w:rsidR="00805152" w:rsidRPr="000D65A0">
        <w:rPr>
          <w:rStyle w:val="Hyperlink"/>
          <w:rFonts w:ascii="Times New Roman" w:hAnsi="Times New Roman" w:cs="Times New Roman"/>
        </w:rPr>
        <w:t xml:space="preserve">Office of IRB Administration </w:t>
      </w:r>
      <w:r w:rsidR="00545D71" w:rsidRPr="000D65A0">
        <w:rPr>
          <w:rStyle w:val="Hyperlink"/>
          <w:rFonts w:ascii="Times New Roman" w:hAnsi="Times New Roman" w:cs="Times New Roman"/>
        </w:rPr>
        <w:fldChar w:fldCharType="end"/>
      </w:r>
      <w:del w:id="41" w:author="Hui Xin Ng" w:date="2022-01-25T21:02:00Z">
        <w:r w:rsidR="00545D71" w:rsidRPr="000D65A0" w:rsidDel="004F35B0">
          <w:rPr>
            <w:rFonts w:ascii="Times New Roman" w:hAnsi="Times New Roman" w:cs="Times New Roman"/>
            <w:rPrChange w:id="42" w:author="katherine newton" w:date="2022-01-24T21:05:00Z">
              <w:rPr/>
            </w:rPrChange>
          </w:rPr>
          <w:fldChar w:fldCharType="begin"/>
        </w:r>
        <w:r w:rsidR="00545D71" w:rsidRPr="000D65A0" w:rsidDel="004F35B0">
          <w:rPr>
            <w:rFonts w:ascii="Times New Roman" w:hAnsi="Times New Roman" w:cs="Times New Roman"/>
            <w:rPrChange w:id="43" w:author="katherine newton" w:date="2022-01-24T21:05:00Z">
              <w:rPr/>
            </w:rPrChange>
          </w:rPr>
          <w:delInstrText xml:space="preserve"> HYPERLINK "http://www.ucsd.edu" </w:delInstrText>
        </w:r>
        <w:r w:rsidR="00545D71" w:rsidRPr="000D65A0" w:rsidDel="004F35B0">
          <w:rPr>
            <w:rFonts w:ascii="Times New Roman" w:hAnsi="Times New Roman" w:cs="Times New Roman"/>
            <w:rPrChange w:id="44" w:author="katherine newton" w:date="2022-01-24T21:05:00Z">
              <w:rPr>
                <w:rStyle w:val="Hyperlink"/>
                <w:rFonts w:ascii="Times New Roman" w:hAnsi="Times New Roman" w:cs="Times New Roman"/>
              </w:rPr>
            </w:rPrChange>
          </w:rPr>
          <w:fldChar w:fldCharType="separate"/>
        </w:r>
        <w:r w:rsidR="00805152" w:rsidRPr="000D65A0" w:rsidDel="004F35B0">
          <w:rPr>
            <w:rStyle w:val="Hyperlink"/>
            <w:rFonts w:ascii="Times New Roman" w:hAnsi="Times New Roman" w:cs="Times New Roman"/>
          </w:rPr>
          <w:delText>UC San Diego</w:delText>
        </w:r>
        <w:r w:rsidR="00545D71" w:rsidRPr="000D65A0" w:rsidDel="004F35B0">
          <w:rPr>
            <w:rStyle w:val="Hyperlink"/>
            <w:rFonts w:ascii="Times New Roman" w:hAnsi="Times New Roman" w:cs="Times New Roman"/>
          </w:rPr>
          <w:fldChar w:fldCharType="end"/>
        </w:r>
      </w:del>
      <w:ins w:id="45" w:author="Hui Xin Ng" w:date="2022-01-25T21:02:00Z">
        <w:r w:rsidR="004F35B0" w:rsidRPr="000D65A0">
          <w:rPr>
            <w:rFonts w:ascii="Times New Roman" w:hAnsi="Times New Roman" w:cs="Times New Roman"/>
            <w:rPrChange w:id="46" w:author="katherine newton" w:date="2022-01-24T21:05:00Z">
              <w:rPr/>
            </w:rPrChange>
          </w:rPr>
          <w:fldChar w:fldCharType="begin"/>
        </w:r>
        <w:r w:rsidR="004F35B0" w:rsidRPr="000D65A0">
          <w:rPr>
            <w:rFonts w:ascii="Times New Roman" w:hAnsi="Times New Roman" w:cs="Times New Roman"/>
            <w:rPrChange w:id="47" w:author="katherine newton" w:date="2022-01-24T21:05:00Z">
              <w:rPr/>
            </w:rPrChange>
          </w:rPr>
          <w:instrText xml:space="preserve"> HYPERLINK "http://www.ucsd.edu" </w:instrText>
        </w:r>
        <w:r w:rsidR="004F35B0" w:rsidRPr="000D65A0">
          <w:rPr>
            <w:rFonts w:ascii="Times New Roman" w:hAnsi="Times New Roman" w:cs="Times New Roman"/>
            <w:rPrChange w:id="48" w:author="katherine newton" w:date="2022-01-24T21:05:00Z">
              <w:rPr>
                <w:rStyle w:val="Hyperlink"/>
                <w:rFonts w:ascii="Times New Roman" w:hAnsi="Times New Roman" w:cs="Times New Roman"/>
              </w:rPr>
            </w:rPrChange>
          </w:rPr>
          <w:fldChar w:fldCharType="separate"/>
        </w:r>
        <w:r w:rsidR="004F35B0" w:rsidRPr="000D65A0">
          <w:rPr>
            <w:rStyle w:val="Hyperlink"/>
            <w:rFonts w:ascii="Times New Roman" w:hAnsi="Times New Roman" w:cs="Times New Roman"/>
          </w:rPr>
          <w:fldChar w:fldCharType="end"/>
        </w:r>
        <w:r w:rsidR="004F35B0">
          <w:rPr>
            <w:rStyle w:val="Hyperlink"/>
            <w:rFonts w:ascii="Times New Roman" w:hAnsi="Times New Roman" w:cs="Times New Roman"/>
          </w:rPr>
          <w:t xml:space="preserve"> </w:t>
        </w:r>
      </w:ins>
    </w:p>
    <w:p w14:paraId="0B9E7EFC" w14:textId="5DA93112" w:rsidR="007D68D7" w:rsidRPr="000D65A0" w:rsidRDefault="007D68D7" w:rsidP="007D68D7">
      <w:pPr>
        <w:numPr>
          <w:ilvl w:val="2"/>
          <w:numId w:val="7"/>
        </w:numPr>
        <w:spacing w:before="100" w:beforeAutospacing="1" w:after="270" w:line="240" w:lineRule="auto"/>
        <w:rPr>
          <w:rFonts w:ascii="Times New Roman" w:eastAsia="Times New Roman" w:hAnsi="Times New Roman" w:cs="Times New Roman"/>
          <w:color w:val="000000"/>
        </w:rPr>
      </w:pPr>
      <w:bookmarkStart w:id="49" w:name="IRBAffiliation"/>
      <w:r w:rsidRPr="000D65A0">
        <w:rPr>
          <w:rFonts w:ascii="Times New Roman" w:eastAsia="Times New Roman" w:hAnsi="Times New Roman" w:cs="Times New Roman"/>
          <w:b/>
          <w:bCs/>
          <w:color w:val="000000"/>
        </w:rPr>
        <w:t>Board Affiliation</w:t>
      </w:r>
      <w:bookmarkEnd w:id="49"/>
      <w:r w:rsidRPr="000D65A0">
        <w:rPr>
          <w:rFonts w:ascii="Times New Roman" w:eastAsia="Times New Roman" w:hAnsi="Times New Roman" w:cs="Times New Roman"/>
          <w:color w:val="000000"/>
        </w:rPr>
        <w:t> </w:t>
      </w:r>
      <w:r w:rsidRPr="000D65A0">
        <w:rPr>
          <w:rFonts w:ascii="Times New Roman" w:eastAsia="Times New Roman" w:hAnsi="Times New Roman" w:cs="Times New Roman"/>
          <w:b/>
          <w:bCs/>
          <w:color w:val="0000FF"/>
        </w:rPr>
        <w:t>[*]</w:t>
      </w:r>
      <w:r w:rsidRPr="000D65A0">
        <w:rPr>
          <w:rFonts w:ascii="Times New Roman" w:eastAsia="Times New Roman" w:hAnsi="Times New Roman" w:cs="Times New Roman"/>
          <w:color w:val="000000"/>
        </w:rPr>
        <w:br/>
      </w:r>
      <w:r w:rsidR="00545D71" w:rsidRPr="000D65A0">
        <w:rPr>
          <w:rFonts w:ascii="Times New Roman" w:hAnsi="Times New Roman" w:cs="Times New Roman"/>
          <w:rPrChange w:id="50" w:author="katherine newton" w:date="2022-01-24T21:05:00Z">
            <w:rPr/>
          </w:rPrChange>
        </w:rPr>
        <w:fldChar w:fldCharType="begin"/>
      </w:r>
      <w:r w:rsidR="00545D71" w:rsidRPr="000D65A0">
        <w:rPr>
          <w:rFonts w:ascii="Times New Roman" w:hAnsi="Times New Roman" w:cs="Times New Roman"/>
          <w:rPrChange w:id="51" w:author="katherine newton" w:date="2022-01-24T21:05:00Z">
            <w:rPr/>
          </w:rPrChange>
        </w:rPr>
        <w:instrText xml:space="preserve"> HYPERLINK "https://irb2.ucsd.edu/" </w:instrText>
      </w:r>
      <w:r w:rsidR="00545D71" w:rsidRPr="000D65A0">
        <w:rPr>
          <w:rFonts w:ascii="Times New Roman" w:hAnsi="Times New Roman" w:cs="Times New Roman"/>
          <w:rPrChange w:id="52" w:author="katherine newton" w:date="2022-01-24T21:05:00Z">
            <w:rPr>
              <w:rStyle w:val="Hyperlink"/>
              <w:rFonts w:ascii="Times New Roman" w:hAnsi="Times New Roman" w:cs="Times New Roman"/>
            </w:rPr>
          </w:rPrChange>
        </w:rPr>
        <w:fldChar w:fldCharType="separate"/>
      </w:r>
      <w:del w:id="53" w:author="Hui Xin Ng" w:date="2022-01-25T21:02:00Z">
        <w:r w:rsidR="008829AC" w:rsidRPr="000D65A0" w:rsidDel="004F35B0">
          <w:rPr>
            <w:rStyle w:val="Hyperlink"/>
            <w:rFonts w:ascii="Times New Roman" w:hAnsi="Times New Roman" w:cs="Times New Roman"/>
          </w:rPr>
          <w:delText>Office of IRB Administration</w:delText>
        </w:r>
      </w:del>
      <w:r w:rsidR="008829AC" w:rsidRPr="000D65A0">
        <w:rPr>
          <w:rStyle w:val="Hyperlink"/>
          <w:rFonts w:ascii="Times New Roman" w:hAnsi="Times New Roman" w:cs="Times New Roman"/>
        </w:rPr>
        <w:t xml:space="preserve"> </w:t>
      </w:r>
      <w:r w:rsidR="00545D71" w:rsidRPr="000D65A0">
        <w:rPr>
          <w:rStyle w:val="Hyperlink"/>
          <w:rFonts w:ascii="Times New Roman" w:hAnsi="Times New Roman" w:cs="Times New Roman"/>
        </w:rPr>
        <w:fldChar w:fldCharType="end"/>
      </w:r>
      <w:r w:rsidR="00545D71" w:rsidRPr="000D65A0">
        <w:rPr>
          <w:rFonts w:ascii="Times New Roman" w:hAnsi="Times New Roman" w:cs="Times New Roman"/>
          <w:rPrChange w:id="54" w:author="katherine newton" w:date="2022-01-24T21:05:00Z">
            <w:rPr/>
          </w:rPrChange>
        </w:rPr>
        <w:fldChar w:fldCharType="begin"/>
      </w:r>
      <w:r w:rsidR="00545D71" w:rsidRPr="000D65A0">
        <w:rPr>
          <w:rFonts w:ascii="Times New Roman" w:hAnsi="Times New Roman" w:cs="Times New Roman"/>
          <w:rPrChange w:id="55" w:author="katherine newton" w:date="2022-01-24T21:05:00Z">
            <w:rPr/>
          </w:rPrChange>
        </w:rPr>
        <w:instrText xml:space="preserve"> HYPERLINK "http://www.ucsd.edu" </w:instrText>
      </w:r>
      <w:r w:rsidR="00545D71" w:rsidRPr="000D65A0">
        <w:rPr>
          <w:rFonts w:ascii="Times New Roman" w:hAnsi="Times New Roman" w:cs="Times New Roman"/>
          <w:rPrChange w:id="56" w:author="katherine newton" w:date="2022-01-24T21:05:00Z">
            <w:rPr>
              <w:rStyle w:val="Hyperlink"/>
              <w:rFonts w:ascii="Times New Roman" w:hAnsi="Times New Roman" w:cs="Times New Roman"/>
            </w:rPr>
          </w:rPrChange>
        </w:rPr>
        <w:fldChar w:fldCharType="separate"/>
      </w:r>
      <w:r w:rsidR="008829AC" w:rsidRPr="000D65A0">
        <w:rPr>
          <w:rStyle w:val="Hyperlink"/>
          <w:rFonts w:ascii="Times New Roman" w:hAnsi="Times New Roman" w:cs="Times New Roman"/>
        </w:rPr>
        <w:t>UC San Diego</w:t>
      </w:r>
      <w:r w:rsidR="00545D71" w:rsidRPr="000D65A0">
        <w:rPr>
          <w:rStyle w:val="Hyperlink"/>
          <w:rFonts w:ascii="Times New Roman" w:hAnsi="Times New Roman" w:cs="Times New Roman"/>
        </w:rPr>
        <w:fldChar w:fldCharType="end"/>
      </w:r>
    </w:p>
    <w:p w14:paraId="5A7A44F7" w14:textId="67071578" w:rsidR="007D68D7" w:rsidRPr="000D65A0" w:rsidRDefault="007D68D7" w:rsidP="007D68D7">
      <w:pPr>
        <w:numPr>
          <w:ilvl w:val="2"/>
          <w:numId w:val="7"/>
        </w:numPr>
        <w:spacing w:before="100" w:beforeAutospacing="1" w:after="270" w:line="240" w:lineRule="auto"/>
        <w:rPr>
          <w:rFonts w:ascii="Times New Roman" w:eastAsia="Times New Roman" w:hAnsi="Times New Roman" w:cs="Times New Roman"/>
          <w:color w:val="000000"/>
        </w:rPr>
      </w:pPr>
      <w:bookmarkStart w:id="57" w:name="IRBContact"/>
      <w:r w:rsidRPr="000D65A0">
        <w:rPr>
          <w:rFonts w:ascii="Times New Roman" w:eastAsia="Times New Roman" w:hAnsi="Times New Roman" w:cs="Times New Roman"/>
          <w:b/>
          <w:bCs/>
          <w:color w:val="000000"/>
        </w:rPr>
        <w:t>Board Contact</w:t>
      </w:r>
      <w:bookmarkEnd w:id="57"/>
      <w:r w:rsidRPr="000D65A0">
        <w:rPr>
          <w:rFonts w:ascii="Times New Roman" w:eastAsia="Times New Roman" w:hAnsi="Times New Roman" w:cs="Times New Roman"/>
          <w:color w:val="000000"/>
        </w:rPr>
        <w:t> </w:t>
      </w:r>
      <w:r w:rsidRPr="000D65A0">
        <w:rPr>
          <w:rFonts w:ascii="Times New Roman" w:eastAsia="Times New Roman" w:hAnsi="Times New Roman" w:cs="Times New Roman"/>
          <w:b/>
          <w:bCs/>
          <w:color w:val="0000FF"/>
        </w:rPr>
        <w:t>[*]</w:t>
      </w:r>
    </w:p>
    <w:p w14:paraId="0364B63F" w14:textId="04D262D1" w:rsidR="00895E7D" w:rsidRPr="000D65A0" w:rsidRDefault="007D68D7" w:rsidP="003B4DC0">
      <w:pPr>
        <w:numPr>
          <w:ilvl w:val="3"/>
          <w:numId w:val="7"/>
        </w:numPr>
        <w:spacing w:before="100" w:beforeAutospacing="1" w:after="60" w:line="240" w:lineRule="auto"/>
        <w:rPr>
          <w:rStyle w:val="Strong"/>
          <w:rFonts w:ascii="Times New Roman" w:eastAsia="Times New Roman" w:hAnsi="Times New Roman" w:cs="Times New Roman"/>
          <w:b w:val="0"/>
          <w:bCs w:val="0"/>
          <w:color w:val="000000"/>
        </w:rPr>
      </w:pPr>
      <w:bookmarkStart w:id="58" w:name="IRBContactPhone"/>
      <w:r w:rsidRPr="000D65A0">
        <w:rPr>
          <w:rFonts w:ascii="Times New Roman" w:eastAsia="Times New Roman" w:hAnsi="Times New Roman" w:cs="Times New Roman"/>
          <w:b/>
          <w:bCs/>
          <w:color w:val="000000"/>
        </w:rPr>
        <w:t>Phone</w:t>
      </w:r>
      <w:r w:rsidRPr="000D65A0">
        <w:rPr>
          <w:rFonts w:ascii="Times New Roman" w:eastAsia="Times New Roman" w:hAnsi="Times New Roman" w:cs="Times New Roman"/>
          <w:color w:val="000000"/>
        </w:rPr>
        <w:t> (or Email required): </w:t>
      </w:r>
      <w:bookmarkStart w:id="59" w:name="IRBContactExt"/>
      <w:bookmarkEnd w:id="58"/>
      <w:r w:rsidR="00895E7D" w:rsidRPr="000D65A0">
        <w:rPr>
          <w:rStyle w:val="Strong"/>
          <w:rFonts w:ascii="Times New Roman" w:hAnsi="Times New Roman" w:cs="Times New Roman"/>
        </w:rPr>
        <w:t xml:space="preserve">858-246-4777 </w:t>
      </w:r>
    </w:p>
    <w:p w14:paraId="6D7DBCFE" w14:textId="1F5E89BD" w:rsidR="007D68D7" w:rsidRPr="000D65A0" w:rsidRDefault="007D68D7" w:rsidP="003B4DC0">
      <w:pPr>
        <w:numPr>
          <w:ilvl w:val="3"/>
          <w:numId w:val="7"/>
        </w:numPr>
        <w:spacing w:before="100" w:beforeAutospacing="1" w:after="60" w:line="240" w:lineRule="auto"/>
        <w:rPr>
          <w:rFonts w:ascii="Times New Roman" w:eastAsia="Times New Roman" w:hAnsi="Times New Roman" w:cs="Times New Roman"/>
          <w:color w:val="000000"/>
        </w:rPr>
      </w:pPr>
      <w:proofErr w:type="spellStart"/>
      <w:r w:rsidRPr="000D65A0">
        <w:rPr>
          <w:rFonts w:ascii="Times New Roman" w:eastAsia="Times New Roman" w:hAnsi="Times New Roman" w:cs="Times New Roman"/>
          <w:b/>
          <w:bCs/>
          <w:color w:val="000000"/>
        </w:rPr>
        <w:t>Extension</w:t>
      </w:r>
      <w:r w:rsidRPr="000D65A0">
        <w:rPr>
          <w:rFonts w:ascii="Times New Roman" w:eastAsia="Times New Roman" w:hAnsi="Times New Roman" w:cs="Times New Roman"/>
          <w:color w:val="000000"/>
        </w:rPr>
        <w:t>:</w:t>
      </w:r>
      <w:bookmarkEnd w:id="59"/>
      <w:r w:rsidR="00895E7D" w:rsidRPr="000D65A0">
        <w:rPr>
          <w:rFonts w:ascii="Times New Roman" w:eastAsia="Times New Roman" w:hAnsi="Times New Roman" w:cs="Times New Roman"/>
          <w:color w:val="000000"/>
        </w:rPr>
        <w:t>NA</w:t>
      </w:r>
      <w:proofErr w:type="spellEnd"/>
    </w:p>
    <w:p w14:paraId="0BC85237" w14:textId="3667907B" w:rsidR="007D68D7" w:rsidRPr="000D65A0" w:rsidRDefault="007D68D7" w:rsidP="007D68D7">
      <w:pPr>
        <w:numPr>
          <w:ilvl w:val="3"/>
          <w:numId w:val="7"/>
        </w:numPr>
        <w:spacing w:before="100" w:beforeAutospacing="1" w:after="60" w:line="240" w:lineRule="auto"/>
        <w:rPr>
          <w:rFonts w:ascii="Times New Roman" w:eastAsia="Times New Roman" w:hAnsi="Times New Roman" w:cs="Times New Roman"/>
          <w:color w:val="000000"/>
        </w:rPr>
      </w:pPr>
      <w:bookmarkStart w:id="60" w:name="IRBContactEmail"/>
      <w:r w:rsidRPr="000D65A0">
        <w:rPr>
          <w:rFonts w:ascii="Times New Roman" w:eastAsia="Times New Roman" w:hAnsi="Times New Roman" w:cs="Times New Roman"/>
          <w:b/>
          <w:bCs/>
          <w:color w:val="000000"/>
        </w:rPr>
        <w:t>Email</w:t>
      </w:r>
      <w:r w:rsidRPr="000D65A0">
        <w:rPr>
          <w:rFonts w:ascii="Times New Roman" w:eastAsia="Times New Roman" w:hAnsi="Times New Roman" w:cs="Times New Roman"/>
          <w:color w:val="000000"/>
        </w:rPr>
        <w:t> (or Phone required):</w:t>
      </w:r>
      <w:bookmarkEnd w:id="60"/>
      <w:r w:rsidRPr="000D65A0">
        <w:rPr>
          <w:rFonts w:ascii="Times New Roman" w:eastAsia="Times New Roman" w:hAnsi="Times New Roman" w:cs="Times New Roman"/>
          <w:color w:val="000000"/>
        </w:rPr>
        <w:t> </w:t>
      </w:r>
      <w:r w:rsidR="00545D71" w:rsidRPr="000D65A0">
        <w:rPr>
          <w:rFonts w:ascii="Times New Roman" w:hAnsi="Times New Roman" w:cs="Times New Roman"/>
          <w:rPrChange w:id="61" w:author="katherine newton" w:date="2022-01-24T21:05:00Z">
            <w:rPr/>
          </w:rPrChange>
        </w:rPr>
        <w:fldChar w:fldCharType="begin"/>
      </w:r>
      <w:r w:rsidR="00545D71" w:rsidRPr="000D65A0">
        <w:rPr>
          <w:rFonts w:ascii="Times New Roman" w:hAnsi="Times New Roman" w:cs="Times New Roman"/>
          <w:rPrChange w:id="62" w:author="katherine newton" w:date="2022-01-24T21:05:00Z">
            <w:rPr/>
          </w:rPrChange>
        </w:rPr>
        <w:instrText xml:space="preserve"> HYPERLINK "mailto:IRB@ucsd.edu" </w:instrText>
      </w:r>
      <w:r w:rsidR="00545D71" w:rsidRPr="000D65A0">
        <w:rPr>
          <w:rFonts w:ascii="Times New Roman" w:hAnsi="Times New Roman" w:cs="Times New Roman"/>
          <w:rPrChange w:id="63" w:author="katherine newton" w:date="2022-01-24T21:05:00Z">
            <w:rPr>
              <w:rStyle w:val="Hyperlink"/>
              <w:rFonts w:ascii="Times New Roman" w:hAnsi="Times New Roman" w:cs="Times New Roman"/>
              <w:b/>
              <w:bCs/>
            </w:rPr>
          </w:rPrChange>
        </w:rPr>
        <w:fldChar w:fldCharType="separate"/>
      </w:r>
      <w:r w:rsidR="000E2BF6" w:rsidRPr="000D65A0">
        <w:rPr>
          <w:rStyle w:val="Hyperlink"/>
          <w:rFonts w:ascii="Times New Roman" w:hAnsi="Times New Roman" w:cs="Times New Roman"/>
          <w:b/>
          <w:bCs/>
        </w:rPr>
        <w:t>IRB@ucsd.edu</w:t>
      </w:r>
      <w:r w:rsidR="00545D71" w:rsidRPr="000D65A0">
        <w:rPr>
          <w:rStyle w:val="Hyperlink"/>
          <w:rFonts w:ascii="Times New Roman" w:hAnsi="Times New Roman" w:cs="Times New Roman"/>
          <w:b/>
          <w:bCs/>
        </w:rPr>
        <w:fldChar w:fldCharType="end"/>
      </w:r>
      <w:r w:rsidR="000E2BF6" w:rsidRPr="000D65A0">
        <w:rPr>
          <w:rStyle w:val="Strong"/>
          <w:rFonts w:ascii="Times New Roman" w:hAnsi="Times New Roman" w:cs="Times New Roman"/>
        </w:rPr>
        <w:t> </w:t>
      </w:r>
    </w:p>
    <w:p w14:paraId="1F06B7DD" w14:textId="2F16B4ED" w:rsidR="007D68D7" w:rsidRPr="000D65A0" w:rsidRDefault="007D68D7" w:rsidP="007D68D7">
      <w:pPr>
        <w:numPr>
          <w:ilvl w:val="3"/>
          <w:numId w:val="7"/>
        </w:numPr>
        <w:spacing w:before="100" w:beforeAutospacing="1" w:after="60" w:line="240" w:lineRule="auto"/>
        <w:rPr>
          <w:rFonts w:ascii="Times New Roman" w:eastAsia="Times New Roman" w:hAnsi="Times New Roman" w:cs="Times New Roman"/>
          <w:color w:val="000000"/>
        </w:rPr>
      </w:pPr>
      <w:bookmarkStart w:id="64" w:name="IRBContactAddress"/>
      <w:r w:rsidRPr="000D65A0">
        <w:rPr>
          <w:rFonts w:ascii="Times New Roman" w:eastAsia="Times New Roman" w:hAnsi="Times New Roman" w:cs="Times New Roman"/>
          <w:b/>
          <w:bCs/>
          <w:color w:val="000000"/>
        </w:rPr>
        <w:t>Address</w:t>
      </w:r>
      <w:r w:rsidRPr="000D65A0">
        <w:rPr>
          <w:rFonts w:ascii="Times New Roman" w:eastAsia="Times New Roman" w:hAnsi="Times New Roman" w:cs="Times New Roman"/>
          <w:color w:val="000000"/>
        </w:rPr>
        <w:t>: </w:t>
      </w:r>
      <w:bookmarkEnd w:id="64"/>
      <w:r w:rsidR="000E2BF6" w:rsidRPr="000D65A0">
        <w:rPr>
          <w:rFonts w:ascii="Times New Roman" w:hAnsi="Times New Roman" w:cs="Times New Roman"/>
        </w:rPr>
        <w:t>UC San Diego 9500 Gilman Dr. La Jolla, CA 92093</w:t>
      </w:r>
    </w:p>
    <w:p w14:paraId="5FC84F62" w14:textId="77777777" w:rsidR="007D68D7" w:rsidRPr="000D65A0" w:rsidRDefault="007D68D7" w:rsidP="007D68D7">
      <w:pPr>
        <w:spacing w:beforeAutospacing="1" w:after="0" w:line="240" w:lineRule="auto"/>
        <w:ind w:left="2160"/>
        <w:rPr>
          <w:rFonts w:ascii="Times New Roman" w:eastAsia="Times New Roman" w:hAnsi="Times New Roman" w:cs="Times New Roman"/>
          <w:color w:val="000000"/>
        </w:rPr>
      </w:pPr>
    </w:p>
    <w:p w14:paraId="37AF5F42" w14:textId="37AAA7D3" w:rsidR="007D68D7" w:rsidRPr="000D65A0" w:rsidRDefault="007D68D7" w:rsidP="005473DC">
      <w:pPr>
        <w:numPr>
          <w:ilvl w:val="0"/>
          <w:numId w:val="7"/>
        </w:numPr>
        <w:spacing w:before="100" w:beforeAutospacing="1" w:after="270" w:line="240" w:lineRule="auto"/>
        <w:rPr>
          <w:rFonts w:ascii="Times New Roman" w:eastAsia="Times New Roman" w:hAnsi="Times New Roman" w:cs="Times New Roman"/>
          <w:color w:val="000000"/>
        </w:rPr>
      </w:pPr>
      <w:bookmarkStart w:id="65" w:name="hasDMC"/>
      <w:r w:rsidRPr="000D65A0">
        <w:rPr>
          <w:rFonts w:ascii="Times New Roman" w:eastAsia="Times New Roman" w:hAnsi="Times New Roman" w:cs="Times New Roman"/>
          <w:b/>
          <w:bCs/>
          <w:color w:val="000000"/>
        </w:rPr>
        <w:t xml:space="preserve">Data Monitoring </w:t>
      </w:r>
      <w:proofErr w:type="gramStart"/>
      <w:r w:rsidRPr="000D65A0">
        <w:rPr>
          <w:rFonts w:ascii="Times New Roman" w:eastAsia="Times New Roman" w:hAnsi="Times New Roman" w:cs="Times New Roman"/>
          <w:b/>
          <w:bCs/>
          <w:color w:val="000000"/>
        </w:rPr>
        <w:t>Committee</w:t>
      </w:r>
      <w:bookmarkEnd w:id="65"/>
      <w:r w:rsidR="00E26C2A" w:rsidRPr="000D65A0">
        <w:rPr>
          <w:rFonts w:ascii="Times New Roman" w:eastAsia="Times New Roman" w:hAnsi="Times New Roman" w:cs="Times New Roman"/>
          <w:b/>
          <w:bCs/>
          <w:color w:val="000000"/>
        </w:rPr>
        <w:t xml:space="preserve">  NONE</w:t>
      </w:r>
      <w:bookmarkStart w:id="66" w:name="description"/>
      <w:bookmarkEnd w:id="66"/>
      <w:proofErr w:type="gramEnd"/>
      <w:r w:rsidRPr="000D65A0">
        <w:rPr>
          <w:rFonts w:ascii="Times New Roman" w:eastAsia="Times New Roman" w:hAnsi="Times New Roman" w:cs="Times New Roman"/>
          <w:color w:val="000000"/>
        </w:rPr>
        <w:br/>
      </w:r>
    </w:p>
    <w:p w14:paraId="5DE63CB1" w14:textId="26D177EC" w:rsidR="007D68D7" w:rsidRPr="000D65A0" w:rsidRDefault="007D68D7" w:rsidP="007D68D7">
      <w:pPr>
        <w:spacing w:after="0" w:line="240" w:lineRule="auto"/>
        <w:rPr>
          <w:rFonts w:ascii="Times New Roman" w:eastAsia="Times New Roman" w:hAnsi="Times New Roman" w:cs="Times New Roman"/>
          <w:color w:val="000000"/>
        </w:rPr>
      </w:pPr>
      <w:r w:rsidRPr="000D65A0">
        <w:rPr>
          <w:rFonts w:ascii="Times New Roman" w:eastAsia="Times New Roman" w:hAnsi="Times New Roman" w:cs="Times New Roman"/>
          <w:noProof/>
          <w:color w:val="000000"/>
        </w:rPr>
        <w:drawing>
          <wp:inline distT="0" distB="0" distL="0" distR="0" wp14:anchorId="7CBB36F3" wp14:editId="3B36225F">
            <wp:extent cx="153670" cy="153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ription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65A0">
        <w:rPr>
          <w:rFonts w:ascii="Times New Roman" w:eastAsia="Times New Roman" w:hAnsi="Times New Roman" w:cs="Times New Roman"/>
          <w:color w:val="000000"/>
        </w:rPr>
        <w:t> </w:t>
      </w:r>
      <w:r w:rsidRPr="000D65A0">
        <w:rPr>
          <w:rFonts w:ascii="Times New Roman" w:eastAsia="Times New Roman" w:hAnsi="Times New Roman" w:cs="Times New Roman"/>
          <w:b/>
          <w:bCs/>
          <w:color w:val="000000"/>
        </w:rPr>
        <w:t>5. Study Description</w:t>
      </w:r>
    </w:p>
    <w:p w14:paraId="20632F8C" w14:textId="4DF7324F" w:rsidR="006F3BB2" w:rsidRPr="000D65A0" w:rsidRDefault="007D68D7" w:rsidP="00241CB5">
      <w:pPr>
        <w:numPr>
          <w:ilvl w:val="0"/>
          <w:numId w:val="8"/>
        </w:numPr>
        <w:spacing w:before="100" w:beforeAutospacing="1" w:after="270" w:line="240" w:lineRule="auto"/>
        <w:rPr>
          <w:ins w:id="67" w:author="katherine newton" w:date="2022-01-24T20:57:00Z"/>
          <w:rFonts w:ascii="Times New Roman" w:eastAsia="Times New Roman" w:hAnsi="Times New Roman" w:cs="Times New Roman"/>
          <w:color w:val="000000"/>
        </w:rPr>
      </w:pPr>
      <w:bookmarkStart w:id="68" w:name="BriefSummary"/>
      <w:r w:rsidRPr="000D65A0">
        <w:rPr>
          <w:rFonts w:ascii="Times New Roman" w:eastAsia="Times New Roman" w:hAnsi="Times New Roman" w:cs="Times New Roman"/>
          <w:b/>
          <w:bCs/>
          <w:color w:val="000000"/>
        </w:rPr>
        <w:t>Brief Summary</w:t>
      </w:r>
      <w:bookmarkEnd w:id="68"/>
      <w:r w:rsidRPr="000D65A0">
        <w:rPr>
          <w:rFonts w:ascii="Times New Roman" w:eastAsia="Times New Roman" w:hAnsi="Times New Roman" w:cs="Times New Roman"/>
          <w:color w:val="000000"/>
        </w:rPr>
        <w:t> </w:t>
      </w:r>
      <w:r w:rsidRPr="000D65A0">
        <w:rPr>
          <w:rFonts w:ascii="Times New Roman" w:eastAsia="Times New Roman" w:hAnsi="Times New Roman" w:cs="Times New Roman"/>
          <w:b/>
          <w:bCs/>
          <w:color w:val="CC0000"/>
        </w:rPr>
        <w:t>*</w:t>
      </w:r>
      <w:r w:rsidRPr="000D65A0">
        <w:rPr>
          <w:rFonts w:ascii="Times New Roman" w:eastAsia="Times New Roman" w:hAnsi="Times New Roman" w:cs="Times New Roman"/>
          <w:color w:val="000000"/>
        </w:rPr>
        <w:br/>
        <w:t xml:space="preserve">Definition: </w:t>
      </w:r>
      <w:ins w:id="69" w:author="katherine newton" w:date="2022-01-24T20:47:00Z">
        <w:r w:rsidR="00920BD6" w:rsidRPr="0085791B">
          <w:rPr>
            <w:rFonts w:ascii="Times New Roman" w:eastAsia="Times New Roman" w:hAnsi="Times New Roman" w:cs="Times New Roman"/>
            <w:color w:val="000000"/>
          </w:rPr>
          <w:t xml:space="preserve">We </w:t>
        </w:r>
      </w:ins>
      <w:ins w:id="70" w:author="katherine newton" w:date="2022-01-24T20:48:00Z">
        <w:r w:rsidR="00B4755B" w:rsidRPr="000D65A0">
          <w:rPr>
            <w:rFonts w:ascii="Times New Roman" w:eastAsia="Times New Roman" w:hAnsi="Times New Roman" w:cs="Times New Roman"/>
            <w:color w:val="000000"/>
          </w:rPr>
          <w:t>have developed a website</w:t>
        </w:r>
      </w:ins>
      <w:ins w:id="71" w:author="katherine newton" w:date="2022-01-24T20:49:00Z">
        <w:r w:rsidR="00B4755B" w:rsidRPr="000D65A0">
          <w:rPr>
            <w:rFonts w:ascii="Times New Roman" w:eastAsia="Times New Roman" w:hAnsi="Times New Roman" w:cs="Times New Roman"/>
            <w:color w:val="000000"/>
          </w:rPr>
          <w:t xml:space="preserve">, My </w:t>
        </w:r>
        <w:proofErr w:type="spellStart"/>
        <w:r w:rsidR="00B4755B" w:rsidRPr="000D65A0">
          <w:rPr>
            <w:rFonts w:ascii="Times New Roman" w:eastAsia="Times New Roman" w:hAnsi="Times New Roman" w:cs="Times New Roman"/>
            <w:color w:val="000000"/>
          </w:rPr>
          <w:t>Menoplan</w:t>
        </w:r>
        <w:proofErr w:type="spellEnd"/>
        <w:r w:rsidR="00B4755B" w:rsidRPr="000D65A0">
          <w:rPr>
            <w:rFonts w:ascii="Times New Roman" w:eastAsia="Times New Roman" w:hAnsi="Times New Roman" w:cs="Times New Roman"/>
            <w:color w:val="000000"/>
          </w:rPr>
          <w:t>, to</w:t>
        </w:r>
      </w:ins>
      <w:ins w:id="72" w:author="katherine newton" w:date="2022-01-24T20:48:00Z">
        <w:r w:rsidR="00B4755B" w:rsidRPr="000D65A0">
          <w:rPr>
            <w:rFonts w:ascii="Times New Roman" w:eastAsia="Times New Roman" w:hAnsi="Times New Roman" w:cs="Times New Roman"/>
            <w:color w:val="000000"/>
          </w:rPr>
          <w:t xml:space="preserve"> inform women about the symptoms and treatments of perimenopause/menopause</w:t>
        </w:r>
      </w:ins>
      <w:ins w:id="73" w:author="katherine newton" w:date="2022-01-24T21:00:00Z">
        <w:r w:rsidR="00F85144" w:rsidRPr="000D65A0">
          <w:rPr>
            <w:rFonts w:ascii="Times New Roman" w:eastAsia="Times New Roman" w:hAnsi="Times New Roman" w:cs="Times New Roman"/>
            <w:color w:val="000000"/>
          </w:rPr>
          <w:t>. My</w:t>
        </w:r>
      </w:ins>
      <w:ins w:id="74" w:author="katherine newton" w:date="2022-01-24T21:01:00Z">
        <w:r w:rsidR="00F85144" w:rsidRPr="000D65A0">
          <w:rPr>
            <w:rFonts w:ascii="Times New Roman" w:eastAsia="Times New Roman" w:hAnsi="Times New Roman" w:cs="Times New Roman"/>
            <w:color w:val="000000"/>
          </w:rPr>
          <w:t xml:space="preserve"> </w:t>
        </w:r>
        <w:proofErr w:type="spellStart"/>
        <w:r w:rsidR="00F85144" w:rsidRPr="000D65A0">
          <w:rPr>
            <w:rFonts w:ascii="Times New Roman" w:eastAsia="Times New Roman" w:hAnsi="Times New Roman" w:cs="Times New Roman"/>
            <w:color w:val="000000"/>
          </w:rPr>
          <w:t>Menoplan</w:t>
        </w:r>
        <w:proofErr w:type="spellEnd"/>
        <w:r w:rsidR="00F85144" w:rsidRPr="000D65A0">
          <w:rPr>
            <w:rFonts w:ascii="Times New Roman" w:eastAsia="Times New Roman" w:hAnsi="Times New Roman" w:cs="Times New Roman"/>
            <w:color w:val="000000"/>
          </w:rPr>
          <w:t xml:space="preserve"> also may </w:t>
        </w:r>
      </w:ins>
      <w:ins w:id="75" w:author="katherine newton" w:date="2022-01-24T20:49:00Z">
        <w:r w:rsidR="00B4755B" w:rsidRPr="000D65A0">
          <w:rPr>
            <w:rFonts w:ascii="Times New Roman" w:eastAsia="Times New Roman" w:hAnsi="Times New Roman" w:cs="Times New Roman"/>
            <w:color w:val="000000"/>
          </w:rPr>
          <w:t xml:space="preserve">help </w:t>
        </w:r>
      </w:ins>
      <w:ins w:id="76" w:author="katherine newton" w:date="2022-01-24T21:01:00Z">
        <w:r w:rsidR="00F85144" w:rsidRPr="000D65A0">
          <w:rPr>
            <w:rFonts w:ascii="Times New Roman" w:eastAsia="Times New Roman" w:hAnsi="Times New Roman" w:cs="Times New Roman"/>
            <w:color w:val="000000"/>
          </w:rPr>
          <w:t>women</w:t>
        </w:r>
      </w:ins>
      <w:ins w:id="77" w:author="katherine newton" w:date="2022-01-24T20:49:00Z">
        <w:r w:rsidR="00B4755B" w:rsidRPr="000D65A0">
          <w:rPr>
            <w:rFonts w:ascii="Times New Roman" w:eastAsia="Times New Roman" w:hAnsi="Times New Roman" w:cs="Times New Roman"/>
            <w:color w:val="000000"/>
          </w:rPr>
          <w:t xml:space="preserve"> decide which treatments </w:t>
        </w:r>
      </w:ins>
      <w:ins w:id="78" w:author="katherine newton" w:date="2022-01-24T21:01:00Z">
        <w:r w:rsidR="00F85144" w:rsidRPr="000D65A0">
          <w:rPr>
            <w:rFonts w:ascii="Times New Roman" w:eastAsia="Times New Roman" w:hAnsi="Times New Roman" w:cs="Times New Roman"/>
            <w:color w:val="000000"/>
          </w:rPr>
          <w:t>are</w:t>
        </w:r>
      </w:ins>
      <w:ins w:id="79" w:author="katherine newton" w:date="2022-01-24T20:50:00Z">
        <w:r w:rsidR="00B4755B" w:rsidRPr="000D65A0">
          <w:rPr>
            <w:rFonts w:ascii="Times New Roman" w:eastAsia="Times New Roman" w:hAnsi="Times New Roman" w:cs="Times New Roman"/>
            <w:color w:val="000000"/>
          </w:rPr>
          <w:t xml:space="preserve"> </w:t>
        </w:r>
      </w:ins>
      <w:ins w:id="80" w:author="katherine newton" w:date="2022-01-24T21:01:00Z">
        <w:r w:rsidR="00F85144" w:rsidRPr="000D65A0">
          <w:rPr>
            <w:rFonts w:ascii="Times New Roman" w:eastAsia="Times New Roman" w:hAnsi="Times New Roman" w:cs="Times New Roman"/>
            <w:color w:val="000000"/>
          </w:rPr>
          <w:t xml:space="preserve">the best fit </w:t>
        </w:r>
      </w:ins>
      <w:ins w:id="81" w:author="katherine newton" w:date="2022-01-24T20:50:00Z">
        <w:r w:rsidR="00B4755B" w:rsidRPr="000D65A0">
          <w:rPr>
            <w:rFonts w:ascii="Times New Roman" w:eastAsia="Times New Roman" w:hAnsi="Times New Roman" w:cs="Times New Roman"/>
            <w:color w:val="000000"/>
          </w:rPr>
          <w:t xml:space="preserve">for them. </w:t>
        </w:r>
      </w:ins>
    </w:p>
    <w:p w14:paraId="24EA3E04" w14:textId="0E21774B" w:rsidR="006F3BB2" w:rsidRPr="000D65A0" w:rsidRDefault="00920BD6" w:rsidP="00241CB5">
      <w:pPr>
        <w:numPr>
          <w:ilvl w:val="0"/>
          <w:numId w:val="8"/>
        </w:numPr>
        <w:spacing w:before="100" w:beforeAutospacing="1" w:after="270" w:line="240" w:lineRule="auto"/>
        <w:rPr>
          <w:ins w:id="82" w:author="katherine newton" w:date="2022-01-24T20:57:00Z"/>
          <w:rFonts w:ascii="Times New Roman" w:eastAsia="Times New Roman" w:hAnsi="Times New Roman" w:cs="Times New Roman"/>
          <w:color w:val="000000"/>
          <w:rPrChange w:id="83" w:author="katherine newton" w:date="2022-01-24T21:05:00Z">
            <w:rPr>
              <w:ins w:id="84" w:author="katherine newton" w:date="2022-01-24T20:57:00Z"/>
              <w:rFonts w:ascii="Times New Roman" w:hAnsi="Times New Roman"/>
              <w:sz w:val="24"/>
              <w:szCs w:val="24"/>
            </w:rPr>
          </w:rPrChange>
        </w:rPr>
      </w:pPr>
      <w:ins w:id="85" w:author="katherine newton" w:date="2022-01-24T20:46:00Z">
        <w:r w:rsidRPr="000D65A0">
          <w:rPr>
            <w:rFonts w:ascii="Times New Roman" w:hAnsi="Times New Roman" w:cs="Times New Roman"/>
            <w:sz w:val="24"/>
            <w:szCs w:val="24"/>
          </w:rPr>
          <w:t>The purpose of this research study is to</w:t>
        </w:r>
      </w:ins>
      <w:ins w:id="86" w:author="katherine newton" w:date="2022-01-24T20:50:00Z">
        <w:r w:rsidR="00B4755B" w:rsidRPr="000D65A0">
          <w:rPr>
            <w:rFonts w:ascii="Times New Roman" w:hAnsi="Times New Roman" w:cs="Times New Roman"/>
            <w:sz w:val="24"/>
            <w:szCs w:val="24"/>
          </w:rPr>
          <w:t>: 1)</w:t>
        </w:r>
      </w:ins>
      <w:ins w:id="87" w:author="katherine newton" w:date="2022-01-24T20:59:00Z">
        <w:r w:rsidR="00F85144" w:rsidRPr="000D65A0">
          <w:rPr>
            <w:rFonts w:ascii="Times New Roman" w:hAnsi="Times New Roman" w:cs="Times New Roman"/>
            <w:sz w:val="24"/>
            <w:szCs w:val="24"/>
          </w:rPr>
          <w:t xml:space="preserve"> </w:t>
        </w:r>
      </w:ins>
      <w:ins w:id="88" w:author="katherine newton" w:date="2022-01-24T20:50:00Z">
        <w:r w:rsidR="00B4755B" w:rsidRPr="000D65A0">
          <w:rPr>
            <w:rFonts w:ascii="Times New Roman" w:hAnsi="Times New Roman" w:cs="Times New Roman"/>
            <w:sz w:val="24"/>
            <w:szCs w:val="24"/>
          </w:rPr>
          <w:t xml:space="preserve">gather </w:t>
        </w:r>
      </w:ins>
      <w:ins w:id="89" w:author="katherine newton" w:date="2022-01-24T20:46:00Z">
        <w:r w:rsidRPr="000D65A0">
          <w:rPr>
            <w:rFonts w:ascii="Times New Roman" w:hAnsi="Times New Roman" w:cs="Times New Roman"/>
            <w:sz w:val="24"/>
            <w:szCs w:val="24"/>
          </w:rPr>
          <w:t>women’</w:t>
        </w:r>
      </w:ins>
      <w:ins w:id="90" w:author="katherine newton" w:date="2022-01-24T20:47:00Z">
        <w:r w:rsidRPr="000D65A0">
          <w:rPr>
            <w:rFonts w:ascii="Times New Roman" w:hAnsi="Times New Roman" w:cs="Times New Roman"/>
            <w:sz w:val="24"/>
            <w:szCs w:val="24"/>
          </w:rPr>
          <w:t xml:space="preserve">s </w:t>
        </w:r>
      </w:ins>
      <w:ins w:id="91" w:author="katherine newton" w:date="2022-01-24T20:52:00Z">
        <w:r w:rsidR="00B4755B" w:rsidRPr="000D65A0">
          <w:rPr>
            <w:rFonts w:ascii="Times New Roman" w:hAnsi="Times New Roman" w:cs="Times New Roman"/>
            <w:sz w:val="24"/>
            <w:szCs w:val="24"/>
          </w:rPr>
          <w:t xml:space="preserve">opinions about </w:t>
        </w:r>
      </w:ins>
      <w:ins w:id="92" w:author="katherine newton" w:date="2022-01-24T20:50:00Z">
        <w:r w:rsidR="00B4755B" w:rsidRPr="000D65A0">
          <w:rPr>
            <w:rFonts w:ascii="Times New Roman" w:hAnsi="Times New Roman" w:cs="Times New Roman"/>
            <w:sz w:val="24"/>
            <w:szCs w:val="24"/>
          </w:rPr>
          <w:t>the website</w:t>
        </w:r>
      </w:ins>
      <w:ins w:id="93" w:author="katherine newton" w:date="2022-01-24T20:52:00Z">
        <w:r w:rsidR="00B4755B" w:rsidRPr="000D65A0">
          <w:rPr>
            <w:rFonts w:ascii="Times New Roman" w:hAnsi="Times New Roman" w:cs="Times New Roman"/>
            <w:sz w:val="24"/>
            <w:szCs w:val="24"/>
          </w:rPr>
          <w:t>;</w:t>
        </w:r>
      </w:ins>
      <w:ins w:id="94" w:author="katherine newton" w:date="2022-01-24T20:50:00Z">
        <w:r w:rsidR="00B4755B" w:rsidRPr="000D65A0">
          <w:rPr>
            <w:rFonts w:ascii="Times New Roman" w:hAnsi="Times New Roman" w:cs="Times New Roman"/>
            <w:sz w:val="24"/>
            <w:szCs w:val="24"/>
          </w:rPr>
          <w:t xml:space="preserve"> and 2) to compare </w:t>
        </w:r>
      </w:ins>
      <w:ins w:id="95" w:author="katherine newton" w:date="2022-01-24T20:53:00Z">
        <w:r w:rsidR="006F3BB2" w:rsidRPr="000D65A0">
          <w:rPr>
            <w:rFonts w:ascii="Times New Roman" w:hAnsi="Times New Roman" w:cs="Times New Roman"/>
            <w:sz w:val="24"/>
            <w:szCs w:val="24"/>
          </w:rPr>
          <w:t xml:space="preserve">opinions </w:t>
        </w:r>
      </w:ins>
      <w:ins w:id="96" w:author="katherine newton" w:date="2022-01-24T20:50:00Z">
        <w:r w:rsidR="00B4755B" w:rsidRPr="000D65A0">
          <w:rPr>
            <w:rFonts w:ascii="Times New Roman" w:hAnsi="Times New Roman" w:cs="Times New Roman"/>
            <w:sz w:val="24"/>
            <w:szCs w:val="24"/>
          </w:rPr>
          <w:t xml:space="preserve">of women randomly assigned to the My </w:t>
        </w:r>
        <w:proofErr w:type="spellStart"/>
        <w:r w:rsidR="00B4755B" w:rsidRPr="000D65A0">
          <w:rPr>
            <w:rFonts w:ascii="Times New Roman" w:hAnsi="Times New Roman" w:cs="Times New Roman"/>
            <w:sz w:val="24"/>
            <w:szCs w:val="24"/>
          </w:rPr>
          <w:t>Menoplan</w:t>
        </w:r>
        <w:proofErr w:type="spellEnd"/>
        <w:r w:rsidR="00B4755B" w:rsidRPr="000D65A0">
          <w:rPr>
            <w:rFonts w:ascii="Times New Roman" w:hAnsi="Times New Roman" w:cs="Times New Roman"/>
            <w:sz w:val="24"/>
            <w:szCs w:val="24"/>
          </w:rPr>
          <w:t xml:space="preserve"> website to those of wome</w:t>
        </w:r>
      </w:ins>
      <w:ins w:id="97" w:author="katherine newton" w:date="2022-01-24T20:51:00Z">
        <w:r w:rsidR="00B4755B" w:rsidRPr="000D65A0">
          <w:rPr>
            <w:rFonts w:ascii="Times New Roman" w:hAnsi="Times New Roman" w:cs="Times New Roman"/>
            <w:sz w:val="24"/>
            <w:szCs w:val="24"/>
          </w:rPr>
          <w:t xml:space="preserve">n assigned to other menopause websites. </w:t>
        </w:r>
      </w:ins>
      <w:ins w:id="98" w:author="katherine newton" w:date="2022-01-24T20:54:00Z">
        <w:r w:rsidR="006F3BB2" w:rsidRPr="000D65A0">
          <w:rPr>
            <w:rFonts w:ascii="Times New Roman" w:hAnsi="Times New Roman" w:cs="Times New Roman"/>
            <w:sz w:val="24"/>
            <w:szCs w:val="24"/>
          </w:rPr>
          <w:t xml:space="preserve">Up </w:t>
        </w:r>
      </w:ins>
      <w:ins w:id="99" w:author="katherine newton" w:date="2022-01-24T20:55:00Z">
        <w:r w:rsidR="006F3BB2" w:rsidRPr="000D65A0">
          <w:rPr>
            <w:rFonts w:ascii="Times New Roman" w:hAnsi="Times New Roman" w:cs="Times New Roman"/>
            <w:sz w:val="24"/>
            <w:szCs w:val="24"/>
          </w:rPr>
          <w:t xml:space="preserve">to </w:t>
        </w:r>
      </w:ins>
      <w:ins w:id="100" w:author="katherine newton" w:date="2022-01-24T20:54:00Z">
        <w:r w:rsidR="006F3BB2" w:rsidRPr="000D65A0">
          <w:rPr>
            <w:rFonts w:ascii="Times New Roman" w:hAnsi="Times New Roman" w:cs="Times New Roman"/>
            <w:sz w:val="24"/>
            <w:szCs w:val="24"/>
          </w:rPr>
          <w:t xml:space="preserve">500 women will be recruited for the study. </w:t>
        </w:r>
      </w:ins>
    </w:p>
    <w:p w14:paraId="7CD79C6A" w14:textId="2DA050F7" w:rsidR="000D65A0" w:rsidRPr="000D65A0" w:rsidRDefault="006F3BB2" w:rsidP="00241CB5">
      <w:pPr>
        <w:numPr>
          <w:ilvl w:val="0"/>
          <w:numId w:val="8"/>
        </w:numPr>
        <w:spacing w:before="100" w:beforeAutospacing="1" w:after="270" w:line="240" w:lineRule="auto"/>
        <w:rPr>
          <w:ins w:id="101" w:author="katherine newton" w:date="2022-01-24T21:06:00Z"/>
          <w:rFonts w:ascii="Times New Roman" w:eastAsia="Times New Roman" w:hAnsi="Times New Roman" w:cs="Times New Roman"/>
          <w:color w:val="000000"/>
          <w:rPrChange w:id="102" w:author="katherine newton" w:date="2022-01-24T21:06:00Z">
            <w:rPr>
              <w:ins w:id="103" w:author="katherine newton" w:date="2022-01-24T21:06:00Z"/>
              <w:rFonts w:ascii="Times New Roman" w:hAnsi="Times New Roman" w:cs="Times New Roman"/>
              <w:sz w:val="24"/>
              <w:szCs w:val="24"/>
            </w:rPr>
          </w:rPrChange>
        </w:rPr>
      </w:pPr>
      <w:ins w:id="104" w:author="katherine newton" w:date="2022-01-24T20:57:00Z">
        <w:r w:rsidRPr="000D65A0">
          <w:rPr>
            <w:rFonts w:ascii="Times New Roman" w:hAnsi="Times New Roman" w:cs="Times New Roman"/>
            <w:sz w:val="24"/>
            <w:szCs w:val="24"/>
          </w:rPr>
          <w:t xml:space="preserve">Women will be recruited using Facebook ads purchased by the study. </w:t>
        </w:r>
      </w:ins>
      <w:ins w:id="105" w:author="katherine newton" w:date="2022-01-24T20:55:00Z">
        <w:r w:rsidRPr="000D65A0">
          <w:rPr>
            <w:rFonts w:ascii="Times New Roman" w:hAnsi="Times New Roman" w:cs="Times New Roman"/>
            <w:sz w:val="24"/>
            <w:szCs w:val="24"/>
          </w:rPr>
          <w:t xml:space="preserve">Women who respond to the ad will be </w:t>
        </w:r>
      </w:ins>
      <w:ins w:id="106" w:author="katherine newton" w:date="2022-01-24T20:59:00Z">
        <w:r w:rsidR="00F85144" w:rsidRPr="000D65A0">
          <w:rPr>
            <w:rFonts w:ascii="Times New Roman" w:hAnsi="Times New Roman" w:cs="Times New Roman"/>
            <w:sz w:val="24"/>
            <w:szCs w:val="24"/>
          </w:rPr>
          <w:t xml:space="preserve">asked to complete a brief screening questionnaire </w:t>
        </w:r>
      </w:ins>
      <w:ins w:id="107" w:author="katherine newton" w:date="2022-01-24T21:00:00Z">
        <w:r w:rsidR="00F85144" w:rsidRPr="000D65A0">
          <w:rPr>
            <w:rFonts w:ascii="Times New Roman" w:hAnsi="Times New Roman" w:cs="Times New Roman"/>
            <w:sz w:val="24"/>
            <w:szCs w:val="24"/>
          </w:rPr>
          <w:t>t</w:t>
        </w:r>
      </w:ins>
      <w:ins w:id="108" w:author="katherine newton" w:date="2022-01-24T20:55:00Z">
        <w:r w:rsidRPr="000D65A0">
          <w:rPr>
            <w:rFonts w:ascii="Times New Roman" w:hAnsi="Times New Roman" w:cs="Times New Roman"/>
            <w:sz w:val="24"/>
            <w:szCs w:val="24"/>
          </w:rPr>
          <w:t>o see if they are eligible.</w:t>
        </w:r>
      </w:ins>
      <w:ins w:id="109" w:author="katherine newton" w:date="2022-01-24T20:59:00Z">
        <w:r w:rsidR="00F85144" w:rsidRPr="000D65A0">
          <w:rPr>
            <w:rFonts w:ascii="Times New Roman" w:hAnsi="Times New Roman" w:cs="Times New Roman"/>
            <w:sz w:val="24"/>
            <w:szCs w:val="24"/>
          </w:rPr>
          <w:t xml:space="preserve"> </w:t>
        </w:r>
      </w:ins>
      <w:ins w:id="110" w:author="katherine newton" w:date="2022-01-24T21:01:00Z">
        <w:r w:rsidR="00F85144" w:rsidRPr="000D65A0">
          <w:rPr>
            <w:rFonts w:ascii="Times New Roman" w:hAnsi="Times New Roman" w:cs="Times New Roman"/>
            <w:sz w:val="24"/>
            <w:szCs w:val="24"/>
          </w:rPr>
          <w:t xml:space="preserve">They will be eligible if they: </w:t>
        </w:r>
      </w:ins>
      <w:ins w:id="111" w:author="katherine newton" w:date="2022-01-24T21:05:00Z">
        <w:r w:rsidR="000D65A0">
          <w:rPr>
            <w:rFonts w:ascii="Times New Roman" w:hAnsi="Times New Roman" w:cs="Times New Roman"/>
            <w:sz w:val="24"/>
            <w:szCs w:val="24"/>
          </w:rPr>
          <w:t>1)</w:t>
        </w:r>
      </w:ins>
      <w:ins w:id="112" w:author="katherine newton" w:date="2022-01-24T21:03:00Z">
        <w:r w:rsidR="000D65A0" w:rsidRPr="000D65A0">
          <w:rPr>
            <w:rFonts w:ascii="Times New Roman" w:hAnsi="Times New Roman" w:cs="Times New Roman"/>
            <w:rPrChange w:id="113" w:author="katherine newton" w:date="2022-01-24T21:05:00Z">
              <w:rPr/>
            </w:rPrChange>
          </w:rPr>
          <w:t xml:space="preserve"> </w:t>
        </w:r>
      </w:ins>
      <w:ins w:id="114" w:author="katherine newton" w:date="2022-01-24T21:05:00Z">
        <w:r w:rsidR="000D65A0" w:rsidRPr="000D65A0">
          <w:rPr>
            <w:rFonts w:ascii="Times New Roman" w:hAnsi="Times New Roman" w:cs="Times New Roman"/>
            <w:rPrChange w:id="115" w:author="katherine newton" w:date="2022-01-24T21:05:00Z">
              <w:rPr/>
            </w:rPrChange>
          </w:rPr>
          <w:t>a</w:t>
        </w:r>
      </w:ins>
      <w:ins w:id="116" w:author="katherine newton" w:date="2022-01-24T21:03:00Z">
        <w:r w:rsidR="000D65A0" w:rsidRPr="000D65A0">
          <w:rPr>
            <w:rFonts w:ascii="Times New Roman" w:hAnsi="Times New Roman" w:cs="Times New Roman"/>
            <w:rPrChange w:id="117" w:author="katherine newton" w:date="2022-01-24T21:05:00Z">
              <w:rPr/>
            </w:rPrChange>
          </w:rPr>
          <w:t>re 40 to 65 years old</w:t>
        </w:r>
      </w:ins>
      <w:ins w:id="118" w:author="katherine newton" w:date="2022-01-24T21:04:00Z">
        <w:r w:rsidR="000D65A0" w:rsidRPr="000D65A0">
          <w:rPr>
            <w:rFonts w:ascii="Times New Roman" w:hAnsi="Times New Roman" w:cs="Times New Roman"/>
            <w:rPrChange w:id="119" w:author="katherine newton" w:date="2022-01-24T21:05:00Z">
              <w:rPr/>
            </w:rPrChange>
          </w:rPr>
          <w:t>;</w:t>
        </w:r>
      </w:ins>
      <w:ins w:id="120" w:author="katherine newton" w:date="2022-01-24T21:03:00Z">
        <w:r w:rsidR="000D65A0" w:rsidRPr="000D65A0">
          <w:rPr>
            <w:rFonts w:ascii="Times New Roman" w:hAnsi="Times New Roman" w:cs="Times New Roman"/>
            <w:rPrChange w:id="121" w:author="katherine newton" w:date="2022-01-24T21:05:00Z">
              <w:rPr/>
            </w:rPrChange>
          </w:rPr>
          <w:t xml:space="preserve"> 2</w:t>
        </w:r>
      </w:ins>
      <w:ins w:id="122" w:author="katherine newton" w:date="2022-01-24T21:05:00Z">
        <w:r w:rsidR="000D65A0">
          <w:rPr>
            <w:rFonts w:ascii="Times New Roman" w:hAnsi="Times New Roman" w:cs="Times New Roman"/>
          </w:rPr>
          <w:t>)</w:t>
        </w:r>
      </w:ins>
      <w:ins w:id="123" w:author="katherine newton" w:date="2022-01-24T21:03:00Z">
        <w:r w:rsidR="000D65A0" w:rsidRPr="000D65A0">
          <w:rPr>
            <w:rFonts w:ascii="Times New Roman" w:hAnsi="Times New Roman" w:cs="Times New Roman"/>
            <w:rPrChange w:id="124" w:author="katherine newton" w:date="2022-01-24T21:05:00Z">
              <w:rPr/>
            </w:rPrChange>
          </w:rPr>
          <w:t xml:space="preserve"> </w:t>
        </w:r>
      </w:ins>
      <w:ins w:id="125" w:author="katherine newton" w:date="2022-01-24T21:05:00Z">
        <w:r w:rsidR="000D65A0" w:rsidRPr="000D65A0">
          <w:rPr>
            <w:rFonts w:ascii="Times New Roman" w:hAnsi="Times New Roman" w:cs="Times New Roman"/>
            <w:rPrChange w:id="126" w:author="katherine newton" w:date="2022-01-24T21:05:00Z">
              <w:rPr/>
            </w:rPrChange>
          </w:rPr>
          <w:t>a</w:t>
        </w:r>
      </w:ins>
      <w:ins w:id="127" w:author="katherine newton" w:date="2022-01-24T21:03:00Z">
        <w:r w:rsidR="000D65A0" w:rsidRPr="000D65A0">
          <w:rPr>
            <w:rFonts w:ascii="Times New Roman" w:hAnsi="Times New Roman" w:cs="Times New Roman"/>
            <w:rPrChange w:id="128" w:author="katherine newton" w:date="2022-01-24T21:05:00Z">
              <w:rPr/>
            </w:rPrChange>
          </w:rPr>
          <w:t xml:space="preserve">re looking for information for </w:t>
        </w:r>
      </w:ins>
      <w:ins w:id="129" w:author="katherine newton" w:date="2022-01-24T21:04:00Z">
        <w:r w:rsidR="000D65A0" w:rsidRPr="000D65A0">
          <w:rPr>
            <w:rFonts w:ascii="Times New Roman" w:hAnsi="Times New Roman" w:cs="Times New Roman"/>
            <w:rPrChange w:id="130" w:author="katherine newton" w:date="2022-01-24T21:05:00Z">
              <w:rPr/>
            </w:rPrChange>
          </w:rPr>
          <w:t>themself</w:t>
        </w:r>
      </w:ins>
      <w:ins w:id="131" w:author="katherine newton" w:date="2022-01-24T21:03:00Z">
        <w:r w:rsidR="000D65A0" w:rsidRPr="000D65A0">
          <w:rPr>
            <w:rFonts w:ascii="Times New Roman" w:hAnsi="Times New Roman" w:cs="Times New Roman"/>
            <w:rPrChange w:id="132" w:author="katherine newton" w:date="2022-01-24T21:05:00Z">
              <w:rPr/>
            </w:rPrChange>
          </w:rPr>
          <w:t>, not for someone else</w:t>
        </w:r>
      </w:ins>
      <w:ins w:id="133" w:author="katherine newton" w:date="2022-01-24T21:04:00Z">
        <w:r w:rsidR="000D65A0" w:rsidRPr="000D65A0">
          <w:rPr>
            <w:rFonts w:ascii="Times New Roman" w:hAnsi="Times New Roman" w:cs="Times New Roman"/>
            <w:rPrChange w:id="134" w:author="katherine newton" w:date="2022-01-24T21:05:00Z">
              <w:rPr/>
            </w:rPrChange>
          </w:rPr>
          <w:t>;</w:t>
        </w:r>
      </w:ins>
      <w:ins w:id="135" w:author="katherine newton" w:date="2022-01-24T21:03:00Z">
        <w:r w:rsidR="000D65A0" w:rsidRPr="000D65A0">
          <w:rPr>
            <w:rFonts w:ascii="Times New Roman" w:hAnsi="Times New Roman" w:cs="Times New Roman"/>
            <w:rPrChange w:id="136" w:author="katherine newton" w:date="2022-01-24T21:05:00Z">
              <w:rPr/>
            </w:rPrChange>
          </w:rPr>
          <w:t xml:space="preserve"> 3</w:t>
        </w:r>
      </w:ins>
      <w:ins w:id="137" w:author="katherine newton" w:date="2022-01-24T21:05:00Z">
        <w:r w:rsidR="000D65A0">
          <w:rPr>
            <w:rFonts w:ascii="Times New Roman" w:hAnsi="Times New Roman" w:cs="Times New Roman"/>
          </w:rPr>
          <w:t>)</w:t>
        </w:r>
      </w:ins>
      <w:ins w:id="138" w:author="katherine newton" w:date="2022-01-24T21:03:00Z">
        <w:r w:rsidR="000D65A0" w:rsidRPr="000D65A0">
          <w:rPr>
            <w:rFonts w:ascii="Times New Roman" w:hAnsi="Times New Roman" w:cs="Times New Roman"/>
            <w:rPrChange w:id="139" w:author="katherine newton" w:date="2022-01-24T21:05:00Z">
              <w:rPr/>
            </w:rPrChange>
          </w:rPr>
          <w:t xml:space="preserve"> </w:t>
        </w:r>
      </w:ins>
      <w:ins w:id="140" w:author="katherine newton" w:date="2022-01-24T21:05:00Z">
        <w:r w:rsidR="000D65A0" w:rsidRPr="000D65A0">
          <w:rPr>
            <w:rFonts w:ascii="Times New Roman" w:hAnsi="Times New Roman" w:cs="Times New Roman"/>
            <w:rPrChange w:id="141" w:author="katherine newton" w:date="2022-01-24T21:05:00Z">
              <w:rPr/>
            </w:rPrChange>
          </w:rPr>
          <w:t>h</w:t>
        </w:r>
      </w:ins>
      <w:ins w:id="142" w:author="katherine newton" w:date="2022-01-24T21:03:00Z">
        <w:r w:rsidR="000D65A0" w:rsidRPr="000D65A0">
          <w:rPr>
            <w:rFonts w:ascii="Times New Roman" w:hAnsi="Times New Roman" w:cs="Times New Roman"/>
            <w:rPrChange w:id="143" w:author="katherine newton" w:date="2022-01-24T21:05:00Z">
              <w:rPr/>
            </w:rPrChange>
          </w:rPr>
          <w:t xml:space="preserve">ave questions about </w:t>
        </w:r>
      </w:ins>
      <w:ins w:id="144" w:author="katherine newton" w:date="2022-01-24T21:04:00Z">
        <w:r w:rsidR="000D65A0" w:rsidRPr="000D65A0">
          <w:rPr>
            <w:rFonts w:ascii="Times New Roman" w:hAnsi="Times New Roman" w:cs="Times New Roman"/>
            <w:rPrChange w:id="145" w:author="katherine newton" w:date="2022-01-24T21:05:00Z">
              <w:rPr/>
            </w:rPrChange>
          </w:rPr>
          <w:t>their</w:t>
        </w:r>
      </w:ins>
      <w:ins w:id="146" w:author="katherine newton" w:date="2022-01-24T21:03:00Z">
        <w:r w:rsidR="000D65A0" w:rsidRPr="000D65A0">
          <w:rPr>
            <w:rFonts w:ascii="Times New Roman" w:hAnsi="Times New Roman" w:cs="Times New Roman"/>
            <w:rPrChange w:id="147" w:author="katherine newton" w:date="2022-01-24T21:05:00Z">
              <w:rPr/>
            </w:rPrChange>
          </w:rPr>
          <w:t xml:space="preserve"> menopause or perimenopause</w:t>
        </w:r>
      </w:ins>
      <w:ins w:id="148" w:author="katherine newton" w:date="2022-01-24T21:04:00Z">
        <w:r w:rsidR="000D65A0" w:rsidRPr="000D65A0">
          <w:rPr>
            <w:rFonts w:ascii="Times New Roman" w:hAnsi="Times New Roman" w:cs="Times New Roman"/>
            <w:rPrChange w:id="149" w:author="katherine newton" w:date="2022-01-24T21:05:00Z">
              <w:rPr/>
            </w:rPrChange>
          </w:rPr>
          <w:t xml:space="preserve">; and </w:t>
        </w:r>
      </w:ins>
      <w:ins w:id="150" w:author="katherine newton" w:date="2022-01-24T21:03:00Z">
        <w:r w:rsidR="000D65A0" w:rsidRPr="000D65A0">
          <w:rPr>
            <w:rFonts w:ascii="Times New Roman" w:hAnsi="Times New Roman" w:cs="Times New Roman"/>
            <w:rPrChange w:id="151" w:author="katherine newton" w:date="2022-01-24T21:05:00Z">
              <w:rPr/>
            </w:rPrChange>
          </w:rPr>
          <w:t>4</w:t>
        </w:r>
      </w:ins>
      <w:ins w:id="152" w:author="katherine newton" w:date="2022-01-24T21:06:00Z">
        <w:r w:rsidR="000D65A0">
          <w:rPr>
            <w:rFonts w:ascii="Times New Roman" w:hAnsi="Times New Roman" w:cs="Times New Roman"/>
          </w:rPr>
          <w:t>)</w:t>
        </w:r>
      </w:ins>
      <w:ins w:id="153" w:author="katherine newton" w:date="2022-01-24T21:03:00Z">
        <w:r w:rsidR="000D65A0" w:rsidRPr="000D65A0">
          <w:rPr>
            <w:rFonts w:ascii="Times New Roman" w:hAnsi="Times New Roman" w:cs="Times New Roman"/>
            <w:rPrChange w:id="154" w:author="katherine newton" w:date="2022-01-24T21:05:00Z">
              <w:rPr/>
            </w:rPrChange>
          </w:rPr>
          <w:t xml:space="preserve"> </w:t>
        </w:r>
      </w:ins>
      <w:ins w:id="155" w:author="katherine newton" w:date="2022-01-24T21:05:00Z">
        <w:r w:rsidR="000D65A0" w:rsidRPr="000D65A0">
          <w:rPr>
            <w:rFonts w:ascii="Times New Roman" w:hAnsi="Times New Roman" w:cs="Times New Roman"/>
            <w:rPrChange w:id="156" w:author="katherine newton" w:date="2022-01-24T21:05:00Z">
              <w:rPr/>
            </w:rPrChange>
          </w:rPr>
          <w:t>d</w:t>
        </w:r>
      </w:ins>
      <w:ins w:id="157" w:author="katherine newton" w:date="2022-01-24T21:03:00Z">
        <w:r w:rsidR="000D65A0" w:rsidRPr="000D65A0">
          <w:rPr>
            <w:rFonts w:ascii="Times New Roman" w:hAnsi="Times New Roman" w:cs="Times New Roman"/>
            <w:rPrChange w:id="158" w:author="katherine newton" w:date="2022-01-24T21:05:00Z">
              <w:rPr/>
            </w:rPrChange>
          </w:rPr>
          <w:t xml:space="preserve">id not participate in the My </w:t>
        </w:r>
        <w:proofErr w:type="spellStart"/>
        <w:r w:rsidR="000D65A0" w:rsidRPr="000D65A0">
          <w:rPr>
            <w:rFonts w:ascii="Times New Roman" w:hAnsi="Times New Roman" w:cs="Times New Roman"/>
            <w:rPrChange w:id="159" w:author="katherine newton" w:date="2022-01-24T21:05:00Z">
              <w:rPr/>
            </w:rPrChange>
          </w:rPr>
          <w:t>Menoplan</w:t>
        </w:r>
        <w:proofErr w:type="spellEnd"/>
        <w:r w:rsidR="000D65A0" w:rsidRPr="000D65A0">
          <w:rPr>
            <w:rFonts w:ascii="Times New Roman" w:hAnsi="Times New Roman" w:cs="Times New Roman"/>
            <w:rPrChange w:id="160" w:author="katherine newton" w:date="2022-01-24T21:05:00Z">
              <w:rPr/>
            </w:rPrChange>
          </w:rPr>
          <w:t xml:space="preserve"> pilot study.</w:t>
        </w:r>
      </w:ins>
      <w:ins w:id="161" w:author="katherine newton" w:date="2022-01-24T21:04:00Z">
        <w:r w:rsidR="000D65A0" w:rsidRPr="000D65A0">
          <w:rPr>
            <w:rFonts w:ascii="Times New Roman" w:hAnsi="Times New Roman" w:cs="Times New Roman"/>
            <w:rPrChange w:id="162" w:author="katherine newton" w:date="2022-01-24T21:05:00Z">
              <w:rPr/>
            </w:rPrChange>
          </w:rPr>
          <w:t xml:space="preserve"> </w:t>
        </w:r>
      </w:ins>
      <w:ins w:id="163" w:author="katherine newton" w:date="2022-01-24T20:55:00Z">
        <w:r w:rsidRPr="000D65A0">
          <w:rPr>
            <w:rFonts w:ascii="Times New Roman" w:hAnsi="Times New Roman" w:cs="Times New Roman"/>
            <w:sz w:val="24"/>
            <w:szCs w:val="24"/>
          </w:rPr>
          <w:t xml:space="preserve">If they are eligible and willing to participate </w:t>
        </w:r>
      </w:ins>
      <w:ins w:id="164" w:author="katherine newton" w:date="2022-01-24T20:56:00Z">
        <w:r w:rsidRPr="000D65A0">
          <w:rPr>
            <w:rFonts w:ascii="Times New Roman" w:hAnsi="Times New Roman" w:cs="Times New Roman"/>
            <w:sz w:val="24"/>
            <w:szCs w:val="24"/>
          </w:rPr>
          <w:t xml:space="preserve">women will be randomly assigned to go to </w:t>
        </w:r>
      </w:ins>
      <w:ins w:id="165" w:author="katherine newton" w:date="2022-01-24T20:58:00Z">
        <w:r w:rsidR="00F85144" w:rsidRPr="000D65A0">
          <w:rPr>
            <w:rFonts w:ascii="Times New Roman" w:hAnsi="Times New Roman" w:cs="Times New Roman"/>
            <w:sz w:val="24"/>
            <w:szCs w:val="24"/>
          </w:rPr>
          <w:t xml:space="preserve">either </w:t>
        </w:r>
      </w:ins>
      <w:ins w:id="166" w:author="katherine newton" w:date="2022-01-24T20:56:00Z">
        <w:r w:rsidRPr="000D65A0">
          <w:rPr>
            <w:rFonts w:ascii="Times New Roman" w:hAnsi="Times New Roman" w:cs="Times New Roman"/>
            <w:sz w:val="24"/>
            <w:szCs w:val="24"/>
          </w:rPr>
          <w:t xml:space="preserve">the My </w:t>
        </w:r>
        <w:proofErr w:type="spellStart"/>
        <w:r w:rsidRPr="000D65A0">
          <w:rPr>
            <w:rFonts w:ascii="Times New Roman" w:hAnsi="Times New Roman" w:cs="Times New Roman"/>
            <w:sz w:val="24"/>
            <w:szCs w:val="24"/>
          </w:rPr>
          <w:t>Menoplan</w:t>
        </w:r>
        <w:proofErr w:type="spellEnd"/>
        <w:r w:rsidRPr="000D65A0">
          <w:rPr>
            <w:rFonts w:ascii="Times New Roman" w:hAnsi="Times New Roman" w:cs="Times New Roman"/>
            <w:sz w:val="24"/>
            <w:szCs w:val="24"/>
          </w:rPr>
          <w:t xml:space="preserve"> website or </w:t>
        </w:r>
      </w:ins>
      <w:ins w:id="167" w:author="katherine newton" w:date="2022-01-24T20:58:00Z">
        <w:r w:rsidR="00F85144" w:rsidRPr="000D65A0">
          <w:rPr>
            <w:rFonts w:ascii="Times New Roman" w:hAnsi="Times New Roman" w:cs="Times New Roman"/>
            <w:sz w:val="24"/>
            <w:szCs w:val="24"/>
          </w:rPr>
          <w:t>to s</w:t>
        </w:r>
      </w:ins>
      <w:ins w:id="168" w:author="katherine newton" w:date="2022-01-24T20:56:00Z">
        <w:r w:rsidRPr="000D65A0">
          <w:rPr>
            <w:rFonts w:ascii="Times New Roman" w:hAnsi="Times New Roman" w:cs="Times New Roman"/>
            <w:sz w:val="24"/>
            <w:szCs w:val="24"/>
          </w:rPr>
          <w:t>everal other high-quality websites about menopause.</w:t>
        </w:r>
      </w:ins>
      <w:ins w:id="169" w:author="katherine newton" w:date="2022-01-24T21:09:00Z">
        <w:r w:rsidR="000D65A0">
          <w:rPr>
            <w:rFonts w:ascii="Times New Roman" w:hAnsi="Times New Roman" w:cs="Times New Roman"/>
            <w:sz w:val="24"/>
            <w:szCs w:val="24"/>
          </w:rPr>
          <w:t xml:space="preserve"> Women </w:t>
        </w:r>
        <w:r w:rsidR="000D65A0">
          <w:rPr>
            <w:rFonts w:ascii="Times New Roman" w:hAnsi="Times New Roman" w:cs="Times New Roman"/>
            <w:sz w:val="24"/>
            <w:szCs w:val="24"/>
          </w:rPr>
          <w:lastRenderedPageBreak/>
          <w:t xml:space="preserve">are asked to spend 15-20 minutes looking at the websites and to complete at 15-minutes questionnaire. </w:t>
        </w:r>
      </w:ins>
      <w:ins w:id="170" w:author="katherine newton" w:date="2022-01-24T20:56:00Z">
        <w:r w:rsidRPr="000D65A0">
          <w:rPr>
            <w:rFonts w:ascii="Times New Roman" w:hAnsi="Times New Roman" w:cs="Times New Roman"/>
            <w:sz w:val="24"/>
            <w:szCs w:val="24"/>
          </w:rPr>
          <w:t xml:space="preserve"> </w:t>
        </w:r>
      </w:ins>
    </w:p>
    <w:p w14:paraId="5A0F1486" w14:textId="77777777" w:rsidR="000D65A0" w:rsidRDefault="000D65A0" w:rsidP="00241CB5">
      <w:pPr>
        <w:numPr>
          <w:ilvl w:val="0"/>
          <w:numId w:val="8"/>
        </w:numPr>
        <w:spacing w:before="100" w:beforeAutospacing="1" w:after="270" w:line="240" w:lineRule="auto"/>
        <w:rPr>
          <w:ins w:id="171" w:author="katherine newton" w:date="2022-01-24T21:10:00Z"/>
          <w:rFonts w:ascii="Times New Roman" w:eastAsia="Times New Roman" w:hAnsi="Times New Roman" w:cs="Times New Roman"/>
          <w:color w:val="000000"/>
        </w:rPr>
      </w:pPr>
      <w:ins w:id="172" w:author="katherine newton" w:date="2022-01-24T21:06:00Z">
        <w:r>
          <w:rPr>
            <w:rFonts w:ascii="Times New Roman" w:eastAsia="Times New Roman" w:hAnsi="Times New Roman" w:cs="Times New Roman"/>
            <w:color w:val="000000"/>
          </w:rPr>
          <w:t>Unfortunately, online surveys are frequently the target</w:t>
        </w:r>
      </w:ins>
      <w:ins w:id="173" w:author="katherine newton" w:date="2022-01-24T21:09:00Z">
        <w:r>
          <w:rPr>
            <w:rFonts w:ascii="Times New Roman" w:eastAsia="Times New Roman" w:hAnsi="Times New Roman" w:cs="Times New Roman"/>
            <w:color w:val="000000"/>
          </w:rPr>
          <w:t xml:space="preserve"> of fraud</w:t>
        </w:r>
      </w:ins>
      <w:ins w:id="174" w:author="katherine newton" w:date="2022-01-24T21:06:00Z">
        <w:r>
          <w:rPr>
            <w:rFonts w:ascii="Times New Roman" w:eastAsia="Times New Roman" w:hAnsi="Times New Roman" w:cs="Times New Roman"/>
            <w:color w:val="000000"/>
          </w:rPr>
          <w:t>. People will</w:t>
        </w:r>
      </w:ins>
      <w:ins w:id="175" w:author="katherine newton" w:date="2022-01-24T21:07:00Z">
        <w:r>
          <w:rPr>
            <w:rFonts w:ascii="Times New Roman" w:eastAsia="Times New Roman" w:hAnsi="Times New Roman" w:cs="Times New Roman"/>
            <w:color w:val="000000"/>
          </w:rPr>
          <w:t xml:space="preserve"> pretend to be an eligible participant when they are not</w:t>
        </w:r>
      </w:ins>
      <w:ins w:id="176" w:author="katherine newton" w:date="2022-01-24T21:09:00Z">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 xml:space="preserve">to </w:t>
        </w:r>
      </w:ins>
      <w:ins w:id="177" w:author="katherine newton" w:date="2022-01-24T21:07:00Z">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After surveys are </w:t>
        </w:r>
      </w:ins>
      <w:ins w:id="178" w:author="katherine newton" w:date="2022-01-24T21:08:00Z">
        <w:r>
          <w:rPr>
            <w:rFonts w:ascii="Times New Roman" w:eastAsia="Times New Roman" w:hAnsi="Times New Roman" w:cs="Times New Roman"/>
            <w:color w:val="000000"/>
          </w:rPr>
          <w:t>completed,</w:t>
        </w:r>
      </w:ins>
      <w:ins w:id="179" w:author="katherine newton" w:date="2022-01-24T21:07:00Z">
        <w:r>
          <w:rPr>
            <w:rFonts w:ascii="Times New Roman" w:eastAsia="Times New Roman" w:hAnsi="Times New Roman" w:cs="Times New Roman"/>
            <w:color w:val="000000"/>
          </w:rPr>
          <w:t xml:space="preserve"> we have criteria in place to detect fraud. This i</w:t>
        </w:r>
      </w:ins>
      <w:ins w:id="180" w:author="katherine newton" w:date="2022-01-24T21:08:00Z">
        <w:r>
          <w:rPr>
            <w:rFonts w:ascii="Times New Roman" w:eastAsia="Times New Roman" w:hAnsi="Times New Roman" w:cs="Times New Roman"/>
            <w:color w:val="000000"/>
          </w:rPr>
          <w:t xml:space="preserve">ncludes such things as completing the survey very quickly, spending very little time looking at the websites, and answering all the </w:t>
        </w:r>
      </w:ins>
      <w:ins w:id="181" w:author="katherine newton" w:date="2022-01-24T21:09:00Z">
        <w:r>
          <w:rPr>
            <w:rFonts w:ascii="Times New Roman" w:eastAsia="Times New Roman" w:hAnsi="Times New Roman" w:cs="Times New Roman"/>
            <w:color w:val="000000"/>
          </w:rPr>
          <w:t xml:space="preserve">survey </w:t>
        </w:r>
      </w:ins>
      <w:ins w:id="182" w:author="katherine newton" w:date="2022-01-24T21:08:00Z">
        <w:r>
          <w:rPr>
            <w:rFonts w:ascii="Times New Roman" w:eastAsia="Times New Roman" w:hAnsi="Times New Roman" w:cs="Times New Roman"/>
            <w:color w:val="000000"/>
          </w:rPr>
          <w:t xml:space="preserve">questions the same. </w:t>
        </w:r>
      </w:ins>
    </w:p>
    <w:p w14:paraId="3A2A9B92" w14:textId="4D2A1ABA" w:rsidR="000D65A0" w:rsidRDefault="000D65A0" w:rsidP="00241CB5">
      <w:pPr>
        <w:numPr>
          <w:ilvl w:val="0"/>
          <w:numId w:val="8"/>
        </w:numPr>
        <w:spacing w:before="100" w:beforeAutospacing="1" w:after="270" w:line="240" w:lineRule="auto"/>
        <w:rPr>
          <w:ins w:id="183" w:author="katherine newton" w:date="2022-01-24T21:17:00Z"/>
          <w:rFonts w:ascii="Times New Roman" w:eastAsia="Times New Roman" w:hAnsi="Times New Roman" w:cs="Times New Roman"/>
          <w:color w:val="000000"/>
        </w:rPr>
      </w:pPr>
      <w:ins w:id="184" w:author="katherine newton" w:date="2022-01-24T21:10:00Z">
        <w:r>
          <w:rPr>
            <w:rFonts w:ascii="Times New Roman" w:eastAsia="Times New Roman" w:hAnsi="Times New Roman" w:cs="Times New Roman"/>
            <w:color w:val="000000"/>
          </w:rPr>
          <w:t>Women who pass the fraud detection protocol will be</w:t>
        </w:r>
        <w:r w:rsidR="00375EB2">
          <w:rPr>
            <w:rFonts w:ascii="Times New Roman" w:eastAsia="Times New Roman" w:hAnsi="Times New Roman" w:cs="Times New Roman"/>
            <w:color w:val="000000"/>
          </w:rPr>
          <w:t xml:space="preserve"> given a $30 gift card to thank them for their time. </w:t>
        </w:r>
      </w:ins>
      <w:ins w:id="185" w:author="katherine newton" w:date="2022-01-24T21:08:00Z">
        <w:r>
          <w:rPr>
            <w:rFonts w:ascii="Times New Roman" w:eastAsia="Times New Roman" w:hAnsi="Times New Roman" w:cs="Times New Roman"/>
            <w:color w:val="000000"/>
          </w:rPr>
          <w:t xml:space="preserve"> </w:t>
        </w:r>
      </w:ins>
      <w:ins w:id="186" w:author="katherine newton" w:date="2022-01-24T21:06:00Z">
        <w:r>
          <w:rPr>
            <w:rFonts w:ascii="Times New Roman" w:eastAsia="Times New Roman" w:hAnsi="Times New Roman" w:cs="Times New Roman"/>
            <w:color w:val="000000"/>
          </w:rPr>
          <w:t xml:space="preserve"> </w:t>
        </w:r>
      </w:ins>
    </w:p>
    <w:p w14:paraId="63503BE4" w14:textId="3F5108A2" w:rsidR="002C086C" w:rsidRPr="000D65A0" w:rsidRDefault="002C086C" w:rsidP="00241CB5">
      <w:pPr>
        <w:numPr>
          <w:ilvl w:val="0"/>
          <w:numId w:val="8"/>
        </w:numPr>
        <w:spacing w:before="100" w:beforeAutospacing="1" w:after="270" w:line="240" w:lineRule="auto"/>
        <w:rPr>
          <w:ins w:id="187" w:author="katherine newton" w:date="2022-01-24T21:06:00Z"/>
          <w:rFonts w:ascii="Times New Roman" w:eastAsia="Times New Roman" w:hAnsi="Times New Roman" w:cs="Times New Roman"/>
          <w:color w:val="000000"/>
          <w:rPrChange w:id="188" w:author="katherine newton" w:date="2022-01-24T21:06:00Z">
            <w:rPr>
              <w:ins w:id="189" w:author="katherine newton" w:date="2022-01-24T21:06:00Z"/>
              <w:rFonts w:ascii="Times New Roman" w:hAnsi="Times New Roman" w:cs="Times New Roman"/>
              <w:sz w:val="24"/>
              <w:szCs w:val="24"/>
            </w:rPr>
          </w:rPrChange>
        </w:rPr>
      </w:pPr>
      <w:ins w:id="190" w:author="katherine newton" w:date="2022-01-24T21:17:00Z">
        <w:r>
          <w:rPr>
            <w:rFonts w:ascii="Times New Roman" w:eastAsia="Times New Roman" w:hAnsi="Times New Roman" w:cs="Times New Roman"/>
            <w:color w:val="000000"/>
          </w:rPr>
          <w:t xml:space="preserve">Data will be analyzed comparing women randomized to the My </w:t>
        </w:r>
        <w:proofErr w:type="spellStart"/>
        <w:r>
          <w:rPr>
            <w:rFonts w:ascii="Times New Roman" w:eastAsia="Times New Roman" w:hAnsi="Times New Roman" w:cs="Times New Roman"/>
            <w:color w:val="000000"/>
          </w:rPr>
          <w:t>Menoplan</w:t>
        </w:r>
        <w:proofErr w:type="spellEnd"/>
        <w:r>
          <w:rPr>
            <w:rFonts w:ascii="Times New Roman" w:eastAsia="Times New Roman" w:hAnsi="Times New Roman" w:cs="Times New Roman"/>
            <w:color w:val="000000"/>
          </w:rPr>
          <w:t xml:space="preserve"> websites versus the other websites. </w:t>
        </w:r>
      </w:ins>
    </w:p>
    <w:p w14:paraId="357E1AD9" w14:textId="21830384" w:rsidR="007D68D7" w:rsidRPr="00F52D82" w:rsidRDefault="007D68D7" w:rsidP="00241CB5">
      <w:pPr>
        <w:numPr>
          <w:ilvl w:val="0"/>
          <w:numId w:val="8"/>
        </w:numPr>
        <w:spacing w:before="100" w:beforeAutospacing="1" w:after="270" w:line="240" w:lineRule="auto"/>
        <w:rPr>
          <w:rFonts w:ascii="Times New Roman" w:eastAsia="Times New Roman" w:hAnsi="Times New Roman" w:cs="Times New Roman"/>
          <w:color w:val="000000"/>
        </w:rPr>
      </w:pPr>
      <w:del w:id="191" w:author="katherine newton" w:date="2022-01-24T20:47:00Z">
        <w:r w:rsidRPr="000D65A0" w:rsidDel="00920BD6">
          <w:rPr>
            <w:rFonts w:ascii="Times New Roman" w:eastAsia="Times New Roman" w:hAnsi="Times New Roman" w:cs="Times New Roman"/>
            <w:color w:val="000000"/>
          </w:rPr>
          <w:delText xml:space="preserve">A short </w:delText>
        </w:r>
        <w:r w:rsidRPr="00F52D82" w:rsidDel="00920BD6">
          <w:rPr>
            <w:rFonts w:ascii="Times New Roman" w:eastAsia="Times New Roman" w:hAnsi="Times New Roman" w:cs="Times New Roman"/>
            <w:color w:val="000000"/>
          </w:rPr>
          <w:delText>description of the clinical study, including a brief statement of the clinical study's hypothesis, written in language intended for the lay public.</w:delText>
        </w:r>
        <w:r w:rsidRPr="00F52D82" w:rsidDel="00920BD6">
          <w:rPr>
            <w:rFonts w:ascii="Times New Roman" w:eastAsia="Times New Roman" w:hAnsi="Times New Roman" w:cs="Times New Roman"/>
            <w:color w:val="000000"/>
          </w:rPr>
          <w:br/>
        </w:r>
      </w:del>
      <w:r w:rsidRPr="00F52D82">
        <w:rPr>
          <w:rFonts w:ascii="Times New Roman" w:eastAsia="Times New Roman" w:hAnsi="Times New Roman" w:cs="Times New Roman"/>
          <w:color w:val="000000"/>
        </w:rPr>
        <w:t>Limit: 5000 characters.</w:t>
      </w:r>
      <w:bookmarkStart w:id="192" w:name="Conditions"/>
      <w:bookmarkEnd w:id="192"/>
      <w:r w:rsidRPr="00F52D82">
        <w:rPr>
          <w:rFonts w:ascii="Times New Roman" w:eastAsia="Times New Roman" w:hAnsi="Times New Roman" w:cs="Times New Roman"/>
          <w:color w:val="000000"/>
        </w:rPr>
        <w:br/>
      </w:r>
    </w:p>
    <w:p w14:paraId="41D8BFE3" w14:textId="77C7CA45" w:rsidR="007D68D7" w:rsidRPr="00F52D82" w:rsidRDefault="007D68D7" w:rsidP="007D68D7">
      <w:pPr>
        <w:spacing w:after="0" w:line="240" w:lineRule="auto"/>
        <w:rPr>
          <w:rFonts w:ascii="Times New Roman" w:eastAsia="Times New Roman" w:hAnsi="Times New Roman" w:cs="Times New Roman"/>
          <w:color w:val="000000"/>
        </w:rPr>
      </w:pPr>
      <w:r w:rsidRPr="00F52D82">
        <w:rPr>
          <w:rFonts w:ascii="Times New Roman" w:eastAsia="Times New Roman" w:hAnsi="Times New Roman" w:cs="Times New Roman"/>
          <w:noProof/>
          <w:color w:val="000000"/>
        </w:rPr>
        <w:drawing>
          <wp:inline distT="0" distB="0" distL="0" distR="0" wp14:anchorId="353810DF" wp14:editId="0827BE9A">
            <wp:extent cx="153670" cy="1536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tions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00"/>
        </w:rPr>
        <w:t>6. Conditions and Keywords</w:t>
      </w:r>
    </w:p>
    <w:p w14:paraId="03D77F1B" w14:textId="46AF6EF1" w:rsidR="00DB34DB" w:rsidRPr="00F52D82" w:rsidRDefault="007D68D7" w:rsidP="005C403A">
      <w:pPr>
        <w:spacing w:before="100" w:beforeAutospacing="1" w:after="60" w:line="240" w:lineRule="auto"/>
        <w:rPr>
          <w:rFonts w:ascii="Times New Roman" w:eastAsia="Times New Roman" w:hAnsi="Times New Roman" w:cs="Times New Roman"/>
          <w:b/>
          <w:bCs/>
          <w:color w:val="CC0000"/>
        </w:rPr>
      </w:pPr>
      <w:bookmarkStart w:id="193" w:name="PrimaryCondition"/>
      <w:r w:rsidRPr="00F52D82">
        <w:rPr>
          <w:rFonts w:ascii="Times New Roman" w:eastAsia="Times New Roman" w:hAnsi="Times New Roman" w:cs="Times New Roman"/>
          <w:b/>
          <w:bCs/>
          <w:color w:val="000000"/>
        </w:rPr>
        <w:t>Primary Disease or Condition Being Studied in the Trial, or the Focus of the Study</w:t>
      </w:r>
      <w:bookmarkEnd w:id="193"/>
      <w:r w:rsidRPr="00F52D82">
        <w:rPr>
          <w:rFonts w:ascii="Times New Roman" w:eastAsia="Times New Roman" w:hAnsi="Times New Roman" w:cs="Times New Roman"/>
          <w:color w:val="000000"/>
        </w:rPr>
        <w:t> </w:t>
      </w:r>
      <w:r w:rsidR="004A0B42" w:rsidRPr="00F52D82">
        <w:rPr>
          <w:rFonts w:ascii="Times New Roman" w:eastAsia="Times New Roman" w:hAnsi="Times New Roman" w:cs="Times New Roman"/>
          <w:b/>
          <w:bCs/>
          <w:color w:val="CC0000"/>
        </w:rPr>
        <w:t>perimenopause</w:t>
      </w:r>
      <w:r w:rsidR="005C403A" w:rsidRPr="00F52D82">
        <w:rPr>
          <w:rFonts w:ascii="Times New Roman" w:eastAsia="Times New Roman" w:hAnsi="Times New Roman" w:cs="Times New Roman"/>
          <w:b/>
          <w:bCs/>
          <w:color w:val="CC0000"/>
        </w:rPr>
        <w:t>, menopause</w:t>
      </w:r>
    </w:p>
    <w:p w14:paraId="50E2FD83" w14:textId="77777777" w:rsidR="00A54B44" w:rsidRPr="00F52D82" w:rsidRDefault="00A54B44" w:rsidP="005C403A">
      <w:pPr>
        <w:spacing w:before="100" w:beforeAutospacing="1" w:after="60" w:line="240" w:lineRule="auto"/>
        <w:rPr>
          <w:rFonts w:ascii="Times New Roman" w:eastAsia="Times New Roman" w:hAnsi="Times New Roman" w:cs="Times New Roman"/>
          <w:b/>
          <w:bCs/>
          <w:color w:val="CC0000"/>
        </w:rPr>
      </w:pPr>
    </w:p>
    <w:p w14:paraId="6D8FF839" w14:textId="77777777" w:rsidR="00A54B44" w:rsidRPr="00F52D82" w:rsidRDefault="00A54B44" w:rsidP="00A54B44">
      <w:pPr>
        <w:rPr>
          <w:rFonts w:ascii="Times New Roman" w:hAnsi="Times New Roman" w:cs="Times New Roman"/>
        </w:rPr>
      </w:pPr>
      <w:proofErr w:type="spellStart"/>
      <w:r w:rsidRPr="00F52D82">
        <w:rPr>
          <w:rFonts w:ascii="Times New Roman" w:hAnsi="Times New Roman" w:cs="Times New Roman"/>
        </w:rPr>
        <w:t>MeSH</w:t>
      </w:r>
      <w:proofErr w:type="spellEnd"/>
      <w:r w:rsidRPr="00F52D82">
        <w:rPr>
          <w:rFonts w:ascii="Times New Roman" w:hAnsi="Times New Roman" w:cs="Times New Roman"/>
        </w:rPr>
        <w:t xml:space="preserve"> Heading </w:t>
      </w:r>
    </w:p>
    <w:p w14:paraId="47328B4F" w14:textId="77777777" w:rsidR="00A54B44" w:rsidRPr="00F52D82" w:rsidRDefault="00A54B44" w:rsidP="00A54B44">
      <w:pPr>
        <w:ind w:left="720"/>
        <w:rPr>
          <w:rFonts w:ascii="Times New Roman" w:hAnsi="Times New Roman" w:cs="Times New Roman"/>
          <w:b/>
          <w:bCs/>
        </w:rPr>
      </w:pPr>
      <w:proofErr w:type="spellStart"/>
      <w:r w:rsidRPr="00F52D82">
        <w:rPr>
          <w:rFonts w:ascii="Times New Roman" w:hAnsi="Times New Roman" w:cs="Times New Roman"/>
          <w:b/>
          <w:bCs/>
        </w:rPr>
        <w:t>Premenopause</w:t>
      </w:r>
      <w:proofErr w:type="spellEnd"/>
    </w:p>
    <w:p w14:paraId="79171F0D" w14:textId="77777777" w:rsidR="00A54B44" w:rsidRPr="00F52D82" w:rsidRDefault="00A54B44" w:rsidP="00A54B44">
      <w:pPr>
        <w:rPr>
          <w:rFonts w:ascii="Times New Roman" w:hAnsi="Times New Roman" w:cs="Times New Roman"/>
        </w:rPr>
      </w:pPr>
      <w:r w:rsidRPr="00F52D82">
        <w:rPr>
          <w:rFonts w:ascii="Times New Roman" w:hAnsi="Times New Roman" w:cs="Times New Roman"/>
        </w:rPr>
        <w:t>Tree Number(s)</w:t>
      </w:r>
    </w:p>
    <w:p w14:paraId="070F2F43" w14:textId="77777777" w:rsidR="00A54B44" w:rsidRPr="00F52D82" w:rsidRDefault="00A54B44" w:rsidP="00A54B44">
      <w:pPr>
        <w:ind w:left="720"/>
        <w:rPr>
          <w:rFonts w:ascii="Times New Roman" w:hAnsi="Times New Roman" w:cs="Times New Roman"/>
        </w:rPr>
      </w:pPr>
      <w:r w:rsidRPr="00F52D82">
        <w:rPr>
          <w:rFonts w:ascii="Times New Roman" w:hAnsi="Times New Roman" w:cs="Times New Roman"/>
        </w:rPr>
        <w:t>G08.686.157.500.812</w:t>
      </w:r>
    </w:p>
    <w:p w14:paraId="6C94C26D" w14:textId="77777777" w:rsidR="00A54B44" w:rsidRPr="00F52D82" w:rsidRDefault="00A54B44" w:rsidP="00A54B44">
      <w:pPr>
        <w:ind w:left="720"/>
        <w:rPr>
          <w:rFonts w:ascii="Times New Roman" w:hAnsi="Times New Roman" w:cs="Times New Roman"/>
        </w:rPr>
      </w:pPr>
      <w:r w:rsidRPr="00F52D82">
        <w:rPr>
          <w:rFonts w:ascii="Times New Roman" w:hAnsi="Times New Roman" w:cs="Times New Roman"/>
        </w:rPr>
        <w:t>G08.686.841.249.500.812</w:t>
      </w:r>
    </w:p>
    <w:p w14:paraId="21F3CC6E" w14:textId="77777777" w:rsidR="00A54B44" w:rsidRPr="00F52D82" w:rsidRDefault="00A54B44" w:rsidP="00A54B44">
      <w:pPr>
        <w:rPr>
          <w:rFonts w:ascii="Times New Roman" w:hAnsi="Times New Roman" w:cs="Times New Roman"/>
        </w:rPr>
      </w:pPr>
      <w:r w:rsidRPr="00F52D82">
        <w:rPr>
          <w:rFonts w:ascii="Times New Roman" w:hAnsi="Times New Roman" w:cs="Times New Roman"/>
        </w:rPr>
        <w:t>Unique ID</w:t>
      </w:r>
    </w:p>
    <w:p w14:paraId="20F6631E" w14:textId="77777777" w:rsidR="00A54B44" w:rsidRPr="00F52D82" w:rsidRDefault="00A54B44" w:rsidP="00A54B44">
      <w:pPr>
        <w:ind w:left="720"/>
        <w:rPr>
          <w:rFonts w:ascii="Times New Roman" w:hAnsi="Times New Roman" w:cs="Times New Roman"/>
        </w:rPr>
      </w:pPr>
      <w:r w:rsidRPr="00F52D82">
        <w:rPr>
          <w:rFonts w:ascii="Times New Roman" w:hAnsi="Times New Roman" w:cs="Times New Roman"/>
        </w:rPr>
        <w:t>D017697</w:t>
      </w:r>
    </w:p>
    <w:p w14:paraId="2745307F" w14:textId="77777777" w:rsidR="00A54B44" w:rsidRPr="00F52D82" w:rsidRDefault="00A54B44" w:rsidP="00A54B44">
      <w:pPr>
        <w:rPr>
          <w:rFonts w:ascii="Times New Roman" w:hAnsi="Times New Roman" w:cs="Times New Roman"/>
        </w:rPr>
      </w:pPr>
      <w:r w:rsidRPr="00F52D82">
        <w:rPr>
          <w:rFonts w:ascii="Times New Roman" w:hAnsi="Times New Roman" w:cs="Times New Roman"/>
        </w:rPr>
        <w:t>RDF Unique Identifier</w:t>
      </w:r>
    </w:p>
    <w:p w14:paraId="24622D43" w14:textId="77777777" w:rsidR="00A54B44" w:rsidRPr="00F52D82" w:rsidRDefault="00DE6FCE" w:rsidP="00A54B44">
      <w:pPr>
        <w:ind w:left="720"/>
        <w:rPr>
          <w:rFonts w:ascii="Times New Roman" w:hAnsi="Times New Roman" w:cs="Times New Roman"/>
        </w:rPr>
      </w:pPr>
      <w:hyperlink r:id="rId12" w:history="1">
        <w:r w:rsidR="00A54B44" w:rsidRPr="00F52D82">
          <w:rPr>
            <w:rStyle w:val="Hyperlink"/>
            <w:rFonts w:ascii="Times New Roman" w:hAnsi="Times New Roman" w:cs="Times New Roman"/>
          </w:rPr>
          <w:t xml:space="preserve">http://id.nlm.nih.gov/mesh/D017697 </w:t>
        </w:r>
      </w:hyperlink>
    </w:p>
    <w:p w14:paraId="656F34DC" w14:textId="77777777" w:rsidR="00A54B44" w:rsidRPr="00F52D82" w:rsidRDefault="00A54B44" w:rsidP="00A54B44">
      <w:pPr>
        <w:rPr>
          <w:rFonts w:ascii="Times New Roman" w:hAnsi="Times New Roman" w:cs="Times New Roman"/>
        </w:rPr>
      </w:pPr>
      <w:r w:rsidRPr="00F52D82">
        <w:rPr>
          <w:rFonts w:ascii="Times New Roman" w:hAnsi="Times New Roman" w:cs="Times New Roman"/>
        </w:rPr>
        <w:t>Scope Note</w:t>
      </w:r>
    </w:p>
    <w:p w14:paraId="764BCDBC" w14:textId="77777777" w:rsidR="00A54B44" w:rsidRPr="00F52D82" w:rsidRDefault="00A54B44" w:rsidP="00A54B44">
      <w:pPr>
        <w:ind w:left="720"/>
        <w:rPr>
          <w:rFonts w:ascii="Times New Roman" w:hAnsi="Times New Roman" w:cs="Times New Roman"/>
        </w:rPr>
      </w:pPr>
      <w:r w:rsidRPr="00F52D82">
        <w:rPr>
          <w:rFonts w:ascii="Times New Roman" w:hAnsi="Times New Roman" w:cs="Times New Roman"/>
        </w:rPr>
        <w:t xml:space="preserve">The period before </w:t>
      </w:r>
      <w:hyperlink r:id="rId13" w:history="1">
        <w:r w:rsidRPr="00F52D82">
          <w:rPr>
            <w:rStyle w:val="Hyperlink"/>
            <w:rFonts w:ascii="Times New Roman" w:hAnsi="Times New Roman" w:cs="Times New Roman"/>
          </w:rPr>
          <w:t>MENOPAUSE</w:t>
        </w:r>
      </w:hyperlink>
      <w:r w:rsidRPr="00F52D82">
        <w:rPr>
          <w:rFonts w:ascii="Times New Roman" w:hAnsi="Times New Roman" w:cs="Times New Roman"/>
        </w:rPr>
        <w:t>. In premenopausal women, the climacteric transition from full sexual maturity to cessation of ovarian cycle takes place between the age of late thirty and early fifty.</w:t>
      </w:r>
    </w:p>
    <w:p w14:paraId="5520A220" w14:textId="77777777" w:rsidR="00A54B44" w:rsidRPr="00F52D82" w:rsidRDefault="00A54B44" w:rsidP="00A54B44">
      <w:pPr>
        <w:rPr>
          <w:rFonts w:ascii="Times New Roman" w:hAnsi="Times New Roman" w:cs="Times New Roman"/>
        </w:rPr>
      </w:pPr>
      <w:r w:rsidRPr="00F52D82">
        <w:rPr>
          <w:rFonts w:ascii="Times New Roman" w:hAnsi="Times New Roman" w:cs="Times New Roman"/>
        </w:rPr>
        <w:t>Entry Term(s)</w:t>
      </w:r>
    </w:p>
    <w:p w14:paraId="5FF89724" w14:textId="77777777" w:rsidR="00A54B44" w:rsidRPr="00F52D82" w:rsidRDefault="00A54B44" w:rsidP="00A54B44">
      <w:pPr>
        <w:ind w:left="720"/>
        <w:rPr>
          <w:rFonts w:ascii="Times New Roman" w:hAnsi="Times New Roman" w:cs="Times New Roman"/>
        </w:rPr>
      </w:pPr>
      <w:r w:rsidRPr="00F52D82">
        <w:rPr>
          <w:rFonts w:ascii="Times New Roman" w:hAnsi="Times New Roman" w:cs="Times New Roman"/>
        </w:rPr>
        <w:t xml:space="preserve">Pre-Menopause </w:t>
      </w:r>
    </w:p>
    <w:p w14:paraId="5ECB2109" w14:textId="77777777" w:rsidR="00A54B44" w:rsidRPr="00F52D82" w:rsidRDefault="00A54B44" w:rsidP="00A54B44">
      <w:pPr>
        <w:ind w:left="720"/>
        <w:rPr>
          <w:rFonts w:ascii="Times New Roman" w:hAnsi="Times New Roman" w:cs="Times New Roman"/>
        </w:rPr>
      </w:pPr>
      <w:r w:rsidRPr="00F52D82">
        <w:rPr>
          <w:rFonts w:ascii="Times New Roman" w:hAnsi="Times New Roman" w:cs="Times New Roman"/>
        </w:rPr>
        <w:t xml:space="preserve">Pre-menopausal Period </w:t>
      </w:r>
    </w:p>
    <w:p w14:paraId="31BF31C2" w14:textId="77777777" w:rsidR="00A54B44" w:rsidRPr="00F52D82" w:rsidRDefault="00A54B44" w:rsidP="00A54B44">
      <w:pPr>
        <w:ind w:left="720"/>
        <w:rPr>
          <w:rFonts w:ascii="Times New Roman" w:hAnsi="Times New Roman" w:cs="Times New Roman"/>
        </w:rPr>
      </w:pPr>
      <w:r w:rsidRPr="00F52D82">
        <w:rPr>
          <w:rFonts w:ascii="Times New Roman" w:hAnsi="Times New Roman" w:cs="Times New Roman"/>
        </w:rPr>
        <w:lastRenderedPageBreak/>
        <w:t xml:space="preserve">Premenopausal Period </w:t>
      </w:r>
    </w:p>
    <w:p w14:paraId="04BC9F08" w14:textId="77777777" w:rsidR="00A54B44" w:rsidRPr="00F52D82" w:rsidRDefault="00A54B44" w:rsidP="005C403A">
      <w:pPr>
        <w:spacing w:before="100" w:beforeAutospacing="1" w:after="60" w:line="240" w:lineRule="auto"/>
        <w:rPr>
          <w:rFonts w:ascii="Times New Roman" w:eastAsia="Times New Roman" w:hAnsi="Times New Roman" w:cs="Times New Roman"/>
          <w:b/>
          <w:bCs/>
          <w:color w:val="CC0000"/>
        </w:rPr>
      </w:pPr>
    </w:p>
    <w:p w14:paraId="16B273A1" w14:textId="77777777" w:rsidR="00A54B44" w:rsidRPr="00F52D82" w:rsidRDefault="00A54B44" w:rsidP="00A54B44">
      <w:pPr>
        <w:rPr>
          <w:rFonts w:ascii="Times New Roman" w:hAnsi="Times New Roman" w:cs="Times New Roman"/>
        </w:rPr>
      </w:pPr>
      <w:proofErr w:type="spellStart"/>
      <w:r w:rsidRPr="00F52D82">
        <w:rPr>
          <w:rFonts w:ascii="Times New Roman" w:hAnsi="Times New Roman" w:cs="Times New Roman"/>
        </w:rPr>
        <w:t>MeSH</w:t>
      </w:r>
      <w:proofErr w:type="spellEnd"/>
      <w:r w:rsidRPr="00F52D82">
        <w:rPr>
          <w:rFonts w:ascii="Times New Roman" w:hAnsi="Times New Roman" w:cs="Times New Roman"/>
        </w:rPr>
        <w:t xml:space="preserve"> Heading </w:t>
      </w:r>
    </w:p>
    <w:p w14:paraId="570AAA53" w14:textId="77777777" w:rsidR="00A54B44" w:rsidRPr="00F52D82" w:rsidRDefault="00A54B44" w:rsidP="00A54B44">
      <w:pPr>
        <w:ind w:left="720"/>
        <w:rPr>
          <w:rFonts w:ascii="Times New Roman" w:hAnsi="Times New Roman" w:cs="Times New Roman"/>
          <w:b/>
          <w:bCs/>
        </w:rPr>
      </w:pPr>
      <w:r w:rsidRPr="00F52D82">
        <w:rPr>
          <w:rFonts w:ascii="Times New Roman" w:hAnsi="Times New Roman" w:cs="Times New Roman"/>
          <w:b/>
          <w:bCs/>
        </w:rPr>
        <w:t>Menopause</w:t>
      </w:r>
    </w:p>
    <w:p w14:paraId="4F350CE4" w14:textId="77777777" w:rsidR="00A54B44" w:rsidRPr="00F52D82" w:rsidRDefault="00A54B44" w:rsidP="00A54B44">
      <w:pPr>
        <w:rPr>
          <w:rFonts w:ascii="Times New Roman" w:hAnsi="Times New Roman" w:cs="Times New Roman"/>
        </w:rPr>
      </w:pPr>
      <w:r w:rsidRPr="00F52D82">
        <w:rPr>
          <w:rFonts w:ascii="Times New Roman" w:hAnsi="Times New Roman" w:cs="Times New Roman"/>
        </w:rPr>
        <w:t>Tree Number(s)</w:t>
      </w:r>
    </w:p>
    <w:p w14:paraId="413C5F65" w14:textId="77777777" w:rsidR="00A54B44" w:rsidRPr="00F52D82" w:rsidRDefault="00A54B44" w:rsidP="00A54B44">
      <w:pPr>
        <w:ind w:left="720"/>
        <w:rPr>
          <w:rFonts w:ascii="Times New Roman" w:hAnsi="Times New Roman" w:cs="Times New Roman"/>
        </w:rPr>
      </w:pPr>
      <w:r w:rsidRPr="00F52D82">
        <w:rPr>
          <w:rFonts w:ascii="Times New Roman" w:hAnsi="Times New Roman" w:cs="Times New Roman"/>
        </w:rPr>
        <w:t>G08.686.157.500</w:t>
      </w:r>
    </w:p>
    <w:p w14:paraId="442473FE" w14:textId="77777777" w:rsidR="00A54B44" w:rsidRPr="00F52D82" w:rsidRDefault="00A54B44" w:rsidP="00A54B44">
      <w:pPr>
        <w:ind w:left="720"/>
        <w:rPr>
          <w:rFonts w:ascii="Times New Roman" w:hAnsi="Times New Roman" w:cs="Times New Roman"/>
        </w:rPr>
      </w:pPr>
      <w:r w:rsidRPr="00F52D82">
        <w:rPr>
          <w:rFonts w:ascii="Times New Roman" w:hAnsi="Times New Roman" w:cs="Times New Roman"/>
        </w:rPr>
        <w:t>G08.686.841.249.500</w:t>
      </w:r>
    </w:p>
    <w:p w14:paraId="4582A9FF" w14:textId="77777777" w:rsidR="00A54B44" w:rsidRPr="00F52D82" w:rsidRDefault="00A54B44" w:rsidP="00A54B44">
      <w:pPr>
        <w:rPr>
          <w:rFonts w:ascii="Times New Roman" w:hAnsi="Times New Roman" w:cs="Times New Roman"/>
        </w:rPr>
      </w:pPr>
      <w:r w:rsidRPr="00F52D82">
        <w:rPr>
          <w:rFonts w:ascii="Times New Roman" w:hAnsi="Times New Roman" w:cs="Times New Roman"/>
        </w:rPr>
        <w:t>Unique ID</w:t>
      </w:r>
    </w:p>
    <w:p w14:paraId="40C0637E" w14:textId="77777777" w:rsidR="00A54B44" w:rsidRPr="00F52D82" w:rsidRDefault="00A54B44" w:rsidP="00A54B44">
      <w:pPr>
        <w:ind w:left="720"/>
        <w:rPr>
          <w:rFonts w:ascii="Times New Roman" w:hAnsi="Times New Roman" w:cs="Times New Roman"/>
        </w:rPr>
      </w:pPr>
      <w:r w:rsidRPr="00F52D82">
        <w:rPr>
          <w:rFonts w:ascii="Times New Roman" w:hAnsi="Times New Roman" w:cs="Times New Roman"/>
        </w:rPr>
        <w:t>D008593</w:t>
      </w:r>
    </w:p>
    <w:p w14:paraId="2FB5BA08" w14:textId="77777777" w:rsidR="00A54B44" w:rsidRPr="00F52D82" w:rsidRDefault="00A54B44" w:rsidP="00A54B44">
      <w:pPr>
        <w:rPr>
          <w:rFonts w:ascii="Times New Roman" w:hAnsi="Times New Roman" w:cs="Times New Roman"/>
        </w:rPr>
      </w:pPr>
      <w:r w:rsidRPr="00F52D82">
        <w:rPr>
          <w:rFonts w:ascii="Times New Roman" w:hAnsi="Times New Roman" w:cs="Times New Roman"/>
        </w:rPr>
        <w:t>RDF Unique Identifier</w:t>
      </w:r>
    </w:p>
    <w:p w14:paraId="69AE95E7" w14:textId="77777777" w:rsidR="00A54B44" w:rsidRPr="00F52D82" w:rsidRDefault="00DE6FCE" w:rsidP="00A54B44">
      <w:pPr>
        <w:ind w:left="720"/>
        <w:rPr>
          <w:rFonts w:ascii="Times New Roman" w:hAnsi="Times New Roman" w:cs="Times New Roman"/>
        </w:rPr>
      </w:pPr>
      <w:hyperlink r:id="rId14" w:history="1">
        <w:r w:rsidR="00A54B44" w:rsidRPr="00F52D82">
          <w:rPr>
            <w:rStyle w:val="Hyperlink"/>
            <w:rFonts w:ascii="Times New Roman" w:hAnsi="Times New Roman" w:cs="Times New Roman"/>
          </w:rPr>
          <w:t xml:space="preserve">http://id.nlm.nih.gov/mesh/D008593 </w:t>
        </w:r>
      </w:hyperlink>
    </w:p>
    <w:p w14:paraId="69B9A651" w14:textId="77777777" w:rsidR="00A54B44" w:rsidRPr="00F52D82" w:rsidRDefault="00A54B44" w:rsidP="00A54B44">
      <w:pPr>
        <w:rPr>
          <w:rFonts w:ascii="Times New Roman" w:hAnsi="Times New Roman" w:cs="Times New Roman"/>
        </w:rPr>
      </w:pPr>
      <w:r w:rsidRPr="00F52D82">
        <w:rPr>
          <w:rFonts w:ascii="Times New Roman" w:hAnsi="Times New Roman" w:cs="Times New Roman"/>
        </w:rPr>
        <w:t>Annotation</w:t>
      </w:r>
    </w:p>
    <w:p w14:paraId="122E64BE" w14:textId="77777777" w:rsidR="00A54B44" w:rsidRPr="00F52D82" w:rsidRDefault="00DE6FCE" w:rsidP="00A54B44">
      <w:pPr>
        <w:ind w:left="720"/>
        <w:rPr>
          <w:rFonts w:ascii="Times New Roman" w:hAnsi="Times New Roman" w:cs="Times New Roman"/>
        </w:rPr>
      </w:pPr>
      <w:hyperlink r:id="rId15" w:history="1">
        <w:r w:rsidR="00A54B44" w:rsidRPr="00F52D82">
          <w:rPr>
            <w:rStyle w:val="Hyperlink"/>
            <w:rFonts w:ascii="Times New Roman" w:hAnsi="Times New Roman" w:cs="Times New Roman"/>
          </w:rPr>
          <w:t>PERIMENOPAUSE</w:t>
        </w:r>
      </w:hyperlink>
      <w:r w:rsidR="00A54B44" w:rsidRPr="00F52D82">
        <w:rPr>
          <w:rFonts w:ascii="Times New Roman" w:hAnsi="Times New Roman" w:cs="Times New Roman"/>
        </w:rPr>
        <w:t xml:space="preserve">; </w:t>
      </w:r>
      <w:hyperlink r:id="rId16" w:history="1">
        <w:r w:rsidR="00A54B44" w:rsidRPr="00F52D82">
          <w:rPr>
            <w:rStyle w:val="Hyperlink"/>
            <w:rFonts w:ascii="Times New Roman" w:hAnsi="Times New Roman" w:cs="Times New Roman"/>
          </w:rPr>
          <w:t>PREMENOPAUSE</w:t>
        </w:r>
      </w:hyperlink>
      <w:r w:rsidR="00A54B44" w:rsidRPr="00F52D82">
        <w:rPr>
          <w:rFonts w:ascii="Times New Roman" w:hAnsi="Times New Roman" w:cs="Times New Roman"/>
        </w:rPr>
        <w:t xml:space="preserve">; and </w:t>
      </w:r>
      <w:hyperlink r:id="rId17" w:history="1">
        <w:r w:rsidR="00A54B44" w:rsidRPr="00F52D82">
          <w:rPr>
            <w:rStyle w:val="Hyperlink"/>
            <w:rFonts w:ascii="Times New Roman" w:hAnsi="Times New Roman" w:cs="Times New Roman"/>
          </w:rPr>
          <w:t>POSTMENOPAUSE</w:t>
        </w:r>
      </w:hyperlink>
      <w:r w:rsidR="00A54B44" w:rsidRPr="00F52D82">
        <w:rPr>
          <w:rFonts w:ascii="Times New Roman" w:hAnsi="Times New Roman" w:cs="Times New Roman"/>
        </w:rPr>
        <w:t xml:space="preserve"> are available</w:t>
      </w:r>
    </w:p>
    <w:p w14:paraId="18DB9568" w14:textId="77777777" w:rsidR="00A54B44" w:rsidRPr="00F52D82" w:rsidRDefault="00A54B44" w:rsidP="00A54B44">
      <w:pPr>
        <w:rPr>
          <w:rFonts w:ascii="Times New Roman" w:hAnsi="Times New Roman" w:cs="Times New Roman"/>
        </w:rPr>
      </w:pPr>
      <w:r w:rsidRPr="00F52D82">
        <w:rPr>
          <w:rFonts w:ascii="Times New Roman" w:hAnsi="Times New Roman" w:cs="Times New Roman"/>
        </w:rPr>
        <w:t>Scope Note</w:t>
      </w:r>
    </w:p>
    <w:p w14:paraId="3AFF7C17" w14:textId="77777777" w:rsidR="00A54B44" w:rsidRPr="00F52D82" w:rsidRDefault="00A54B44" w:rsidP="00A54B44">
      <w:pPr>
        <w:ind w:left="720"/>
        <w:rPr>
          <w:rFonts w:ascii="Times New Roman" w:hAnsi="Times New Roman" w:cs="Times New Roman"/>
        </w:rPr>
      </w:pPr>
      <w:r w:rsidRPr="00F52D82">
        <w:rPr>
          <w:rFonts w:ascii="Times New Roman" w:hAnsi="Times New Roman" w:cs="Times New Roman"/>
        </w:rPr>
        <w:t>The last menstrual period. Permanent cessation of menses (</w:t>
      </w:r>
      <w:hyperlink r:id="rId18" w:history="1">
        <w:r w:rsidRPr="00F52D82">
          <w:rPr>
            <w:rStyle w:val="Hyperlink"/>
            <w:rFonts w:ascii="Times New Roman" w:hAnsi="Times New Roman" w:cs="Times New Roman"/>
          </w:rPr>
          <w:t>MENSTRUATION</w:t>
        </w:r>
      </w:hyperlink>
      <w:r w:rsidRPr="00F52D82">
        <w:rPr>
          <w:rFonts w:ascii="Times New Roman" w:hAnsi="Times New Roman" w:cs="Times New Roman"/>
        </w:rPr>
        <w:t xml:space="preserve">) is usually defined after 6 to 12 months of </w:t>
      </w:r>
      <w:hyperlink r:id="rId19" w:history="1">
        <w:r w:rsidRPr="00F52D82">
          <w:rPr>
            <w:rStyle w:val="Hyperlink"/>
            <w:rFonts w:ascii="Times New Roman" w:hAnsi="Times New Roman" w:cs="Times New Roman"/>
          </w:rPr>
          <w:t>AMENORRHEA</w:t>
        </w:r>
      </w:hyperlink>
      <w:r w:rsidRPr="00F52D82">
        <w:rPr>
          <w:rFonts w:ascii="Times New Roman" w:hAnsi="Times New Roman" w:cs="Times New Roman"/>
        </w:rPr>
        <w:t xml:space="preserve"> in a woman over 45 years of age. In the United States, menopause generally occurs in women between 48 and 55 years of age.</w:t>
      </w:r>
    </w:p>
    <w:p w14:paraId="764858DE" w14:textId="77777777" w:rsidR="00A54B44" w:rsidRPr="00F52D82" w:rsidRDefault="00A54B44" w:rsidP="00A54B44">
      <w:pPr>
        <w:rPr>
          <w:rFonts w:ascii="Times New Roman" w:hAnsi="Times New Roman" w:cs="Times New Roman"/>
        </w:rPr>
      </w:pPr>
      <w:r w:rsidRPr="00F52D82">
        <w:rPr>
          <w:rFonts w:ascii="Times New Roman" w:hAnsi="Times New Roman" w:cs="Times New Roman"/>
        </w:rPr>
        <w:t>Entry Term(s)</w:t>
      </w:r>
    </w:p>
    <w:p w14:paraId="12B2D1F9" w14:textId="01941451" w:rsidR="00640253" w:rsidRPr="00F52D82" w:rsidRDefault="00A54B44" w:rsidP="00714517">
      <w:pPr>
        <w:ind w:left="720"/>
        <w:rPr>
          <w:rFonts w:ascii="Times New Roman" w:hAnsi="Times New Roman" w:cs="Times New Roman"/>
        </w:rPr>
      </w:pPr>
      <w:r w:rsidRPr="00F52D82">
        <w:rPr>
          <w:rFonts w:ascii="Times New Roman" w:hAnsi="Times New Roman" w:cs="Times New Roman"/>
        </w:rPr>
        <w:t xml:space="preserve">Change of Life, Female </w:t>
      </w:r>
      <w:bookmarkStart w:id="194" w:name="Keywords"/>
    </w:p>
    <w:p w14:paraId="0741EA5D" w14:textId="77777777" w:rsidR="00640253" w:rsidRPr="00F52D82" w:rsidRDefault="00640253" w:rsidP="00640253">
      <w:pPr>
        <w:rPr>
          <w:rFonts w:ascii="Times New Roman" w:hAnsi="Times New Roman" w:cs="Times New Roman"/>
        </w:rPr>
      </w:pPr>
      <w:proofErr w:type="spellStart"/>
      <w:r w:rsidRPr="00F52D82">
        <w:rPr>
          <w:rFonts w:ascii="Times New Roman" w:hAnsi="Times New Roman" w:cs="Times New Roman"/>
        </w:rPr>
        <w:t>MeSH</w:t>
      </w:r>
      <w:proofErr w:type="spellEnd"/>
      <w:r w:rsidRPr="00F52D82">
        <w:rPr>
          <w:rFonts w:ascii="Times New Roman" w:hAnsi="Times New Roman" w:cs="Times New Roman"/>
        </w:rPr>
        <w:t xml:space="preserve"> Heading </w:t>
      </w:r>
    </w:p>
    <w:p w14:paraId="06C8AE1B" w14:textId="77777777" w:rsidR="00640253" w:rsidRPr="00F52D82" w:rsidRDefault="00640253" w:rsidP="00640253">
      <w:pPr>
        <w:ind w:left="720"/>
        <w:rPr>
          <w:rFonts w:ascii="Times New Roman" w:hAnsi="Times New Roman" w:cs="Times New Roman"/>
          <w:b/>
          <w:bCs/>
        </w:rPr>
      </w:pPr>
      <w:proofErr w:type="spellStart"/>
      <w:r w:rsidRPr="00F52D82">
        <w:rPr>
          <w:rFonts w:ascii="Times New Roman" w:hAnsi="Times New Roman" w:cs="Times New Roman"/>
          <w:b/>
          <w:bCs/>
        </w:rPr>
        <w:t>Postmenopause</w:t>
      </w:r>
      <w:proofErr w:type="spellEnd"/>
    </w:p>
    <w:p w14:paraId="5BCBFDC0" w14:textId="77777777" w:rsidR="00640253" w:rsidRPr="00F52D82" w:rsidRDefault="00640253" w:rsidP="00640253">
      <w:pPr>
        <w:rPr>
          <w:rFonts w:ascii="Times New Roman" w:hAnsi="Times New Roman" w:cs="Times New Roman"/>
        </w:rPr>
      </w:pPr>
      <w:r w:rsidRPr="00F52D82">
        <w:rPr>
          <w:rFonts w:ascii="Times New Roman" w:hAnsi="Times New Roman" w:cs="Times New Roman"/>
        </w:rPr>
        <w:t>Tree Number(s)</w:t>
      </w:r>
    </w:p>
    <w:p w14:paraId="3BD29494" w14:textId="77777777" w:rsidR="00640253" w:rsidRPr="00F52D82" w:rsidRDefault="00640253" w:rsidP="00640253">
      <w:pPr>
        <w:ind w:left="720"/>
        <w:rPr>
          <w:rFonts w:ascii="Times New Roman" w:hAnsi="Times New Roman" w:cs="Times New Roman"/>
        </w:rPr>
      </w:pPr>
      <w:r w:rsidRPr="00F52D82">
        <w:rPr>
          <w:rFonts w:ascii="Times New Roman" w:hAnsi="Times New Roman" w:cs="Times New Roman"/>
        </w:rPr>
        <w:t>G08.686.157.500.625</w:t>
      </w:r>
    </w:p>
    <w:p w14:paraId="189AC5D7" w14:textId="77777777" w:rsidR="00640253" w:rsidRPr="00F52D82" w:rsidRDefault="00640253" w:rsidP="00640253">
      <w:pPr>
        <w:ind w:left="720"/>
        <w:rPr>
          <w:rFonts w:ascii="Times New Roman" w:hAnsi="Times New Roman" w:cs="Times New Roman"/>
        </w:rPr>
      </w:pPr>
      <w:r w:rsidRPr="00F52D82">
        <w:rPr>
          <w:rFonts w:ascii="Times New Roman" w:hAnsi="Times New Roman" w:cs="Times New Roman"/>
        </w:rPr>
        <w:t>G08.686.841.249.500.625</w:t>
      </w:r>
    </w:p>
    <w:p w14:paraId="04A474F1" w14:textId="77777777" w:rsidR="00640253" w:rsidRPr="00F52D82" w:rsidRDefault="00640253" w:rsidP="00640253">
      <w:pPr>
        <w:rPr>
          <w:rFonts w:ascii="Times New Roman" w:hAnsi="Times New Roman" w:cs="Times New Roman"/>
        </w:rPr>
      </w:pPr>
      <w:r w:rsidRPr="00F52D82">
        <w:rPr>
          <w:rFonts w:ascii="Times New Roman" w:hAnsi="Times New Roman" w:cs="Times New Roman"/>
        </w:rPr>
        <w:t>Unique ID</w:t>
      </w:r>
    </w:p>
    <w:p w14:paraId="3426FEFE" w14:textId="77777777" w:rsidR="00640253" w:rsidRPr="00F52D82" w:rsidRDefault="00640253" w:rsidP="00640253">
      <w:pPr>
        <w:ind w:left="720"/>
        <w:rPr>
          <w:rFonts w:ascii="Times New Roman" w:hAnsi="Times New Roman" w:cs="Times New Roman"/>
        </w:rPr>
      </w:pPr>
      <w:r w:rsidRPr="00F52D82">
        <w:rPr>
          <w:rFonts w:ascii="Times New Roman" w:hAnsi="Times New Roman" w:cs="Times New Roman"/>
        </w:rPr>
        <w:t>D017698</w:t>
      </w:r>
    </w:p>
    <w:p w14:paraId="57112E03" w14:textId="77777777" w:rsidR="00640253" w:rsidRPr="00F52D82" w:rsidRDefault="00640253" w:rsidP="00640253">
      <w:pPr>
        <w:rPr>
          <w:rFonts w:ascii="Times New Roman" w:hAnsi="Times New Roman" w:cs="Times New Roman"/>
        </w:rPr>
      </w:pPr>
      <w:r w:rsidRPr="00F52D82">
        <w:rPr>
          <w:rFonts w:ascii="Times New Roman" w:hAnsi="Times New Roman" w:cs="Times New Roman"/>
        </w:rPr>
        <w:t>RDF Unique Identifier</w:t>
      </w:r>
    </w:p>
    <w:p w14:paraId="491F1DD4" w14:textId="77777777" w:rsidR="00640253" w:rsidRPr="00F52D82" w:rsidRDefault="00DE6FCE" w:rsidP="00640253">
      <w:pPr>
        <w:ind w:left="720"/>
        <w:rPr>
          <w:rFonts w:ascii="Times New Roman" w:hAnsi="Times New Roman" w:cs="Times New Roman"/>
        </w:rPr>
      </w:pPr>
      <w:hyperlink r:id="rId20" w:history="1">
        <w:r w:rsidR="00640253" w:rsidRPr="00F52D82">
          <w:rPr>
            <w:rStyle w:val="Hyperlink"/>
            <w:rFonts w:ascii="Times New Roman" w:hAnsi="Times New Roman" w:cs="Times New Roman"/>
          </w:rPr>
          <w:t xml:space="preserve">http://id.nlm.nih.gov/mesh/D017698 </w:t>
        </w:r>
      </w:hyperlink>
    </w:p>
    <w:p w14:paraId="49C827B4" w14:textId="77777777" w:rsidR="00640253" w:rsidRPr="00F52D82" w:rsidRDefault="00640253" w:rsidP="00640253">
      <w:pPr>
        <w:rPr>
          <w:rFonts w:ascii="Times New Roman" w:hAnsi="Times New Roman" w:cs="Times New Roman"/>
        </w:rPr>
      </w:pPr>
      <w:r w:rsidRPr="00F52D82">
        <w:rPr>
          <w:rFonts w:ascii="Times New Roman" w:hAnsi="Times New Roman" w:cs="Times New Roman"/>
        </w:rPr>
        <w:t>Scope Note</w:t>
      </w:r>
    </w:p>
    <w:p w14:paraId="1EA80E7E" w14:textId="77777777" w:rsidR="00640253" w:rsidRPr="00F52D82" w:rsidRDefault="00640253" w:rsidP="00640253">
      <w:pPr>
        <w:ind w:left="720"/>
        <w:rPr>
          <w:rFonts w:ascii="Times New Roman" w:hAnsi="Times New Roman" w:cs="Times New Roman"/>
        </w:rPr>
      </w:pPr>
      <w:r w:rsidRPr="00F52D82">
        <w:rPr>
          <w:rFonts w:ascii="Times New Roman" w:hAnsi="Times New Roman" w:cs="Times New Roman"/>
        </w:rPr>
        <w:t xml:space="preserve">The physiological period following the </w:t>
      </w:r>
      <w:hyperlink r:id="rId21" w:history="1">
        <w:r w:rsidRPr="00F52D82">
          <w:rPr>
            <w:rStyle w:val="Hyperlink"/>
            <w:rFonts w:ascii="Times New Roman" w:hAnsi="Times New Roman" w:cs="Times New Roman"/>
          </w:rPr>
          <w:t>MENOPAUSE</w:t>
        </w:r>
      </w:hyperlink>
      <w:r w:rsidRPr="00F52D82">
        <w:rPr>
          <w:rFonts w:ascii="Times New Roman" w:hAnsi="Times New Roman" w:cs="Times New Roman"/>
        </w:rPr>
        <w:t>, the permanent cessation of the menstrual life.</w:t>
      </w:r>
    </w:p>
    <w:p w14:paraId="3040B30B" w14:textId="77777777" w:rsidR="00640253" w:rsidRPr="00F52D82" w:rsidRDefault="00640253" w:rsidP="00640253">
      <w:pPr>
        <w:rPr>
          <w:rFonts w:ascii="Times New Roman" w:hAnsi="Times New Roman" w:cs="Times New Roman"/>
        </w:rPr>
      </w:pPr>
      <w:r w:rsidRPr="00F52D82">
        <w:rPr>
          <w:rFonts w:ascii="Times New Roman" w:hAnsi="Times New Roman" w:cs="Times New Roman"/>
        </w:rPr>
        <w:lastRenderedPageBreak/>
        <w:t>Entry Term(s)</w:t>
      </w:r>
    </w:p>
    <w:p w14:paraId="3D217A79" w14:textId="77777777" w:rsidR="00640253" w:rsidRPr="00F52D82" w:rsidRDefault="00640253" w:rsidP="00640253">
      <w:pPr>
        <w:ind w:left="720"/>
        <w:rPr>
          <w:rFonts w:ascii="Times New Roman" w:hAnsi="Times New Roman" w:cs="Times New Roman"/>
        </w:rPr>
      </w:pPr>
      <w:r w:rsidRPr="00F52D82">
        <w:rPr>
          <w:rFonts w:ascii="Times New Roman" w:hAnsi="Times New Roman" w:cs="Times New Roman"/>
        </w:rPr>
        <w:t xml:space="preserve">Post-Menopause </w:t>
      </w:r>
    </w:p>
    <w:p w14:paraId="486446C1" w14:textId="77777777" w:rsidR="00640253" w:rsidRPr="00F52D82" w:rsidRDefault="00640253" w:rsidP="00640253">
      <w:pPr>
        <w:ind w:left="720"/>
        <w:rPr>
          <w:rFonts w:ascii="Times New Roman" w:hAnsi="Times New Roman" w:cs="Times New Roman"/>
        </w:rPr>
      </w:pPr>
      <w:r w:rsidRPr="00F52D82">
        <w:rPr>
          <w:rFonts w:ascii="Times New Roman" w:hAnsi="Times New Roman" w:cs="Times New Roman"/>
        </w:rPr>
        <w:t xml:space="preserve">Post-menopausal Period </w:t>
      </w:r>
    </w:p>
    <w:p w14:paraId="49FB28F0" w14:textId="77777777" w:rsidR="00640253" w:rsidRPr="00F52D82" w:rsidRDefault="00640253" w:rsidP="00640253">
      <w:pPr>
        <w:ind w:left="720"/>
        <w:rPr>
          <w:rFonts w:ascii="Times New Roman" w:hAnsi="Times New Roman" w:cs="Times New Roman"/>
        </w:rPr>
      </w:pPr>
      <w:r w:rsidRPr="00F52D82">
        <w:rPr>
          <w:rFonts w:ascii="Times New Roman" w:hAnsi="Times New Roman" w:cs="Times New Roman"/>
        </w:rPr>
        <w:t xml:space="preserve">Postmenopausal Period </w:t>
      </w:r>
    </w:p>
    <w:p w14:paraId="15BB32EB" w14:textId="77777777" w:rsidR="00640253" w:rsidRPr="00F52D82" w:rsidRDefault="00640253" w:rsidP="00640253">
      <w:pPr>
        <w:spacing w:after="0" w:line="240" w:lineRule="auto"/>
        <w:rPr>
          <w:rFonts w:ascii="Times New Roman" w:eastAsia="Times New Roman" w:hAnsi="Times New Roman" w:cs="Times New Roman"/>
          <w:color w:val="333333"/>
          <w:shd w:val="clear" w:color="auto" w:fill="FFFFFF"/>
        </w:rPr>
      </w:pPr>
    </w:p>
    <w:bookmarkEnd w:id="194"/>
    <w:p w14:paraId="37A15709" w14:textId="77777777" w:rsidR="00714517" w:rsidRPr="00F52D82" w:rsidRDefault="00714517" w:rsidP="00714517">
      <w:pPr>
        <w:rPr>
          <w:rFonts w:ascii="Times New Roman" w:hAnsi="Times New Roman" w:cs="Times New Roman"/>
        </w:rPr>
      </w:pPr>
      <w:proofErr w:type="spellStart"/>
      <w:r w:rsidRPr="00F52D82">
        <w:rPr>
          <w:rFonts w:ascii="Times New Roman" w:hAnsi="Times New Roman" w:cs="Times New Roman"/>
        </w:rPr>
        <w:t>MeSH</w:t>
      </w:r>
      <w:proofErr w:type="spellEnd"/>
      <w:r w:rsidRPr="00F52D82">
        <w:rPr>
          <w:rFonts w:ascii="Times New Roman" w:hAnsi="Times New Roman" w:cs="Times New Roman"/>
        </w:rPr>
        <w:t xml:space="preserve"> Heading </w:t>
      </w:r>
    </w:p>
    <w:p w14:paraId="4394D8E6" w14:textId="77777777" w:rsidR="00714517" w:rsidRPr="00F52D82" w:rsidRDefault="00714517" w:rsidP="00714517">
      <w:pPr>
        <w:ind w:left="720"/>
        <w:rPr>
          <w:rFonts w:ascii="Times New Roman" w:hAnsi="Times New Roman" w:cs="Times New Roman"/>
        </w:rPr>
      </w:pPr>
      <w:r w:rsidRPr="00F52D82">
        <w:rPr>
          <w:rFonts w:ascii="Times New Roman" w:hAnsi="Times New Roman" w:cs="Times New Roman"/>
        </w:rPr>
        <w:t>Internet-Based Intervention</w:t>
      </w:r>
    </w:p>
    <w:p w14:paraId="4051C739" w14:textId="77777777" w:rsidR="00714517" w:rsidRPr="00F52D82" w:rsidRDefault="00714517" w:rsidP="00714517">
      <w:pPr>
        <w:rPr>
          <w:rFonts w:ascii="Times New Roman" w:hAnsi="Times New Roman" w:cs="Times New Roman"/>
        </w:rPr>
      </w:pPr>
      <w:r w:rsidRPr="00F52D82">
        <w:rPr>
          <w:rFonts w:ascii="Times New Roman" w:hAnsi="Times New Roman" w:cs="Times New Roman"/>
        </w:rPr>
        <w:t>Tree Number(s)</w:t>
      </w:r>
    </w:p>
    <w:p w14:paraId="1C549D1E" w14:textId="77777777" w:rsidR="00714517" w:rsidRPr="00F52D82" w:rsidRDefault="00714517" w:rsidP="00714517">
      <w:pPr>
        <w:ind w:left="720"/>
        <w:rPr>
          <w:rFonts w:ascii="Times New Roman" w:hAnsi="Times New Roman" w:cs="Times New Roman"/>
        </w:rPr>
      </w:pPr>
      <w:r w:rsidRPr="00F52D82">
        <w:rPr>
          <w:rFonts w:ascii="Times New Roman" w:hAnsi="Times New Roman" w:cs="Times New Roman"/>
        </w:rPr>
        <w:t>L01.224.230.110.500.688</w:t>
      </w:r>
    </w:p>
    <w:p w14:paraId="751C3F58" w14:textId="77777777" w:rsidR="00714517" w:rsidRPr="00F52D82" w:rsidRDefault="00714517" w:rsidP="00714517">
      <w:pPr>
        <w:rPr>
          <w:rFonts w:ascii="Times New Roman" w:hAnsi="Times New Roman" w:cs="Times New Roman"/>
        </w:rPr>
      </w:pPr>
      <w:r w:rsidRPr="00F52D82">
        <w:rPr>
          <w:rFonts w:ascii="Times New Roman" w:hAnsi="Times New Roman" w:cs="Times New Roman"/>
        </w:rPr>
        <w:t>Unique ID</w:t>
      </w:r>
    </w:p>
    <w:p w14:paraId="57B6FCB1" w14:textId="77777777" w:rsidR="00714517" w:rsidRPr="00F52D82" w:rsidRDefault="00714517" w:rsidP="00714517">
      <w:pPr>
        <w:ind w:left="720"/>
        <w:rPr>
          <w:rFonts w:ascii="Times New Roman" w:hAnsi="Times New Roman" w:cs="Times New Roman"/>
        </w:rPr>
      </w:pPr>
      <w:r w:rsidRPr="00F52D82">
        <w:rPr>
          <w:rFonts w:ascii="Times New Roman" w:hAnsi="Times New Roman" w:cs="Times New Roman"/>
        </w:rPr>
        <w:t>D000079382</w:t>
      </w:r>
    </w:p>
    <w:p w14:paraId="2208F788" w14:textId="77777777" w:rsidR="00714517" w:rsidRPr="00F52D82" w:rsidRDefault="00714517" w:rsidP="00714517">
      <w:pPr>
        <w:rPr>
          <w:rFonts w:ascii="Times New Roman" w:hAnsi="Times New Roman" w:cs="Times New Roman"/>
        </w:rPr>
      </w:pPr>
      <w:r w:rsidRPr="00F52D82">
        <w:rPr>
          <w:rFonts w:ascii="Times New Roman" w:hAnsi="Times New Roman" w:cs="Times New Roman"/>
        </w:rPr>
        <w:t>RDF Unique Identifier</w:t>
      </w:r>
    </w:p>
    <w:p w14:paraId="4D0CDF18" w14:textId="77777777" w:rsidR="00714517" w:rsidRPr="00F52D82" w:rsidRDefault="00DE6FCE" w:rsidP="00714517">
      <w:pPr>
        <w:ind w:left="720"/>
        <w:rPr>
          <w:rFonts w:ascii="Times New Roman" w:hAnsi="Times New Roman" w:cs="Times New Roman"/>
        </w:rPr>
      </w:pPr>
      <w:hyperlink r:id="rId22" w:history="1">
        <w:r w:rsidR="00714517" w:rsidRPr="00F52D82">
          <w:rPr>
            <w:rStyle w:val="Hyperlink"/>
            <w:rFonts w:ascii="Times New Roman" w:hAnsi="Times New Roman" w:cs="Times New Roman"/>
          </w:rPr>
          <w:t xml:space="preserve">http://id.nlm.nih.gov/mesh/D000079382 </w:t>
        </w:r>
      </w:hyperlink>
    </w:p>
    <w:p w14:paraId="01D76886" w14:textId="77777777" w:rsidR="00714517" w:rsidRPr="00F52D82" w:rsidRDefault="00714517" w:rsidP="00714517">
      <w:pPr>
        <w:rPr>
          <w:rFonts w:ascii="Times New Roman" w:hAnsi="Times New Roman" w:cs="Times New Roman"/>
        </w:rPr>
      </w:pPr>
      <w:r w:rsidRPr="00F52D82">
        <w:rPr>
          <w:rFonts w:ascii="Times New Roman" w:hAnsi="Times New Roman" w:cs="Times New Roman"/>
        </w:rPr>
        <w:t>Scope Note</w:t>
      </w:r>
    </w:p>
    <w:p w14:paraId="3FD19720" w14:textId="77777777" w:rsidR="00714517" w:rsidRPr="00F52D82" w:rsidRDefault="00714517" w:rsidP="00714517">
      <w:pPr>
        <w:ind w:left="720"/>
        <w:rPr>
          <w:rFonts w:ascii="Times New Roman" w:hAnsi="Times New Roman" w:cs="Times New Roman"/>
        </w:rPr>
      </w:pPr>
      <w:r w:rsidRPr="00F52D82">
        <w:rPr>
          <w:rFonts w:ascii="Times New Roman" w:hAnsi="Times New Roman" w:cs="Times New Roman"/>
        </w:rPr>
        <w:t xml:space="preserve">Use of the </w:t>
      </w:r>
      <w:hyperlink r:id="rId23" w:history="1">
        <w:r w:rsidRPr="00F52D82">
          <w:rPr>
            <w:rStyle w:val="Hyperlink"/>
            <w:rFonts w:ascii="Times New Roman" w:hAnsi="Times New Roman" w:cs="Times New Roman"/>
          </w:rPr>
          <w:t>INTERNET</w:t>
        </w:r>
      </w:hyperlink>
      <w:r w:rsidRPr="00F52D82">
        <w:rPr>
          <w:rFonts w:ascii="Times New Roman" w:hAnsi="Times New Roman" w:cs="Times New Roman"/>
        </w:rPr>
        <w:t xml:space="preserve"> to facilitate the dissemination of health-related information and to connect patients to support.</w:t>
      </w:r>
    </w:p>
    <w:p w14:paraId="669F742D" w14:textId="77777777" w:rsidR="00714517" w:rsidRPr="00F52D82" w:rsidRDefault="00714517" w:rsidP="00714517">
      <w:pPr>
        <w:rPr>
          <w:rFonts w:ascii="Times New Roman" w:hAnsi="Times New Roman" w:cs="Times New Roman"/>
        </w:rPr>
      </w:pPr>
      <w:r w:rsidRPr="00F52D82">
        <w:rPr>
          <w:rFonts w:ascii="Times New Roman" w:hAnsi="Times New Roman" w:cs="Times New Roman"/>
        </w:rPr>
        <w:t>Entry Term(s)</w:t>
      </w:r>
    </w:p>
    <w:p w14:paraId="0E38D31E" w14:textId="77777777" w:rsidR="00714517" w:rsidRPr="00F52D82" w:rsidRDefault="00714517" w:rsidP="00714517">
      <w:pPr>
        <w:ind w:left="720"/>
        <w:rPr>
          <w:rFonts w:ascii="Times New Roman" w:hAnsi="Times New Roman" w:cs="Times New Roman"/>
        </w:rPr>
      </w:pPr>
      <w:r w:rsidRPr="00F52D82">
        <w:rPr>
          <w:rFonts w:ascii="Times New Roman" w:hAnsi="Times New Roman" w:cs="Times New Roman"/>
        </w:rPr>
        <w:t xml:space="preserve">Internet Intervention </w:t>
      </w:r>
    </w:p>
    <w:p w14:paraId="3507E789" w14:textId="77777777" w:rsidR="00714517" w:rsidRPr="00F52D82" w:rsidRDefault="00714517" w:rsidP="00714517">
      <w:pPr>
        <w:ind w:left="720"/>
        <w:rPr>
          <w:rFonts w:ascii="Times New Roman" w:hAnsi="Times New Roman" w:cs="Times New Roman"/>
        </w:rPr>
      </w:pPr>
      <w:r w:rsidRPr="00F52D82">
        <w:rPr>
          <w:rFonts w:ascii="Times New Roman" w:hAnsi="Times New Roman" w:cs="Times New Roman"/>
        </w:rPr>
        <w:t xml:space="preserve">Online Intervention </w:t>
      </w:r>
    </w:p>
    <w:p w14:paraId="0B4A511C" w14:textId="77777777" w:rsidR="00714517" w:rsidRPr="00F52D82" w:rsidRDefault="00714517" w:rsidP="00714517">
      <w:pPr>
        <w:ind w:left="720"/>
        <w:rPr>
          <w:rFonts w:ascii="Times New Roman" w:hAnsi="Times New Roman" w:cs="Times New Roman"/>
        </w:rPr>
      </w:pPr>
      <w:r w:rsidRPr="00F52D82">
        <w:rPr>
          <w:rFonts w:ascii="Times New Roman" w:hAnsi="Times New Roman" w:cs="Times New Roman"/>
        </w:rPr>
        <w:t xml:space="preserve">Web-based Intervention </w:t>
      </w:r>
    </w:p>
    <w:p w14:paraId="41A00F09" w14:textId="77777777" w:rsidR="009F19E9" w:rsidRPr="00F52D82" w:rsidRDefault="009F19E9" w:rsidP="009F19E9">
      <w:pPr>
        <w:rPr>
          <w:rFonts w:ascii="Times New Roman" w:hAnsi="Times New Roman" w:cs="Times New Roman"/>
        </w:rPr>
      </w:pPr>
      <w:proofErr w:type="spellStart"/>
      <w:r w:rsidRPr="00F52D82">
        <w:rPr>
          <w:rFonts w:ascii="Times New Roman" w:hAnsi="Times New Roman" w:cs="Times New Roman"/>
        </w:rPr>
        <w:t>MeSH</w:t>
      </w:r>
      <w:proofErr w:type="spellEnd"/>
      <w:r w:rsidRPr="00F52D82">
        <w:rPr>
          <w:rFonts w:ascii="Times New Roman" w:hAnsi="Times New Roman" w:cs="Times New Roman"/>
        </w:rPr>
        <w:t xml:space="preserve"> Heading </w:t>
      </w:r>
    </w:p>
    <w:p w14:paraId="346D9E04" w14:textId="77777777" w:rsidR="009F19E9" w:rsidRPr="00F52D82" w:rsidRDefault="009F19E9" w:rsidP="009F19E9">
      <w:pPr>
        <w:ind w:left="720"/>
        <w:rPr>
          <w:rFonts w:ascii="Times New Roman" w:hAnsi="Times New Roman" w:cs="Times New Roman"/>
          <w:b/>
          <w:bCs/>
        </w:rPr>
      </w:pPr>
      <w:r w:rsidRPr="00F52D82">
        <w:rPr>
          <w:rFonts w:ascii="Times New Roman" w:hAnsi="Times New Roman" w:cs="Times New Roman"/>
          <w:b/>
          <w:bCs/>
        </w:rPr>
        <w:t>Decision Making, Computer-Assisted</w:t>
      </w:r>
    </w:p>
    <w:p w14:paraId="6C53DFCF" w14:textId="77777777" w:rsidR="009F19E9" w:rsidRPr="00F52D82" w:rsidRDefault="009F19E9" w:rsidP="009F19E9">
      <w:pPr>
        <w:rPr>
          <w:rFonts w:ascii="Times New Roman" w:hAnsi="Times New Roman" w:cs="Times New Roman"/>
        </w:rPr>
      </w:pPr>
      <w:r w:rsidRPr="00F52D82">
        <w:rPr>
          <w:rFonts w:ascii="Times New Roman" w:hAnsi="Times New Roman" w:cs="Times New Roman"/>
        </w:rPr>
        <w:t>Tree Number(s)</w:t>
      </w:r>
    </w:p>
    <w:p w14:paraId="68BDF8AA" w14:textId="77777777" w:rsidR="009F19E9" w:rsidRPr="00F52D82" w:rsidRDefault="009F19E9" w:rsidP="009F19E9">
      <w:pPr>
        <w:ind w:left="720"/>
        <w:rPr>
          <w:rFonts w:ascii="Times New Roman" w:hAnsi="Times New Roman" w:cs="Times New Roman"/>
        </w:rPr>
      </w:pPr>
      <w:r w:rsidRPr="00F52D82">
        <w:rPr>
          <w:rFonts w:ascii="Times New Roman" w:hAnsi="Times New Roman" w:cs="Times New Roman"/>
        </w:rPr>
        <w:t>L01.313.500.750.100</w:t>
      </w:r>
    </w:p>
    <w:p w14:paraId="5AF98452" w14:textId="77777777" w:rsidR="009F19E9" w:rsidRPr="00F52D82" w:rsidRDefault="009F19E9" w:rsidP="009F19E9">
      <w:pPr>
        <w:rPr>
          <w:rFonts w:ascii="Times New Roman" w:hAnsi="Times New Roman" w:cs="Times New Roman"/>
        </w:rPr>
      </w:pPr>
      <w:r w:rsidRPr="00F52D82">
        <w:rPr>
          <w:rFonts w:ascii="Times New Roman" w:hAnsi="Times New Roman" w:cs="Times New Roman"/>
        </w:rPr>
        <w:t>Unique ID</w:t>
      </w:r>
    </w:p>
    <w:p w14:paraId="31563394" w14:textId="77777777" w:rsidR="009F19E9" w:rsidRPr="00F52D82" w:rsidRDefault="009F19E9" w:rsidP="009F19E9">
      <w:pPr>
        <w:ind w:left="720"/>
        <w:rPr>
          <w:rFonts w:ascii="Times New Roman" w:hAnsi="Times New Roman" w:cs="Times New Roman"/>
        </w:rPr>
      </w:pPr>
      <w:r w:rsidRPr="00F52D82">
        <w:rPr>
          <w:rFonts w:ascii="Times New Roman" w:hAnsi="Times New Roman" w:cs="Times New Roman"/>
        </w:rPr>
        <w:t>D003658</w:t>
      </w:r>
    </w:p>
    <w:p w14:paraId="53057CEC" w14:textId="77777777" w:rsidR="009F19E9" w:rsidRPr="00F52D82" w:rsidRDefault="009F19E9" w:rsidP="009F19E9">
      <w:pPr>
        <w:rPr>
          <w:rFonts w:ascii="Times New Roman" w:hAnsi="Times New Roman" w:cs="Times New Roman"/>
        </w:rPr>
      </w:pPr>
      <w:r w:rsidRPr="00F52D82">
        <w:rPr>
          <w:rFonts w:ascii="Times New Roman" w:hAnsi="Times New Roman" w:cs="Times New Roman"/>
        </w:rPr>
        <w:t>RDF Unique Identifier</w:t>
      </w:r>
    </w:p>
    <w:p w14:paraId="14964081" w14:textId="77777777" w:rsidR="009F19E9" w:rsidRPr="00F52D82" w:rsidRDefault="00DE6FCE" w:rsidP="009F19E9">
      <w:pPr>
        <w:ind w:left="720"/>
        <w:rPr>
          <w:rFonts w:ascii="Times New Roman" w:hAnsi="Times New Roman" w:cs="Times New Roman"/>
        </w:rPr>
      </w:pPr>
      <w:hyperlink r:id="rId24" w:history="1">
        <w:r w:rsidR="009F19E9" w:rsidRPr="00F52D82">
          <w:rPr>
            <w:rStyle w:val="Hyperlink"/>
            <w:rFonts w:ascii="Times New Roman" w:hAnsi="Times New Roman" w:cs="Times New Roman"/>
          </w:rPr>
          <w:t xml:space="preserve">http://id.nlm.nih.gov/mesh/D003658 </w:t>
        </w:r>
      </w:hyperlink>
    </w:p>
    <w:p w14:paraId="63355560" w14:textId="77777777" w:rsidR="009F19E9" w:rsidRPr="00F52D82" w:rsidRDefault="009F19E9" w:rsidP="009F19E9">
      <w:pPr>
        <w:rPr>
          <w:rFonts w:ascii="Times New Roman" w:hAnsi="Times New Roman" w:cs="Times New Roman"/>
        </w:rPr>
      </w:pPr>
      <w:r w:rsidRPr="00F52D82">
        <w:rPr>
          <w:rFonts w:ascii="Times New Roman" w:hAnsi="Times New Roman" w:cs="Times New Roman"/>
        </w:rPr>
        <w:t>Scope Note</w:t>
      </w:r>
    </w:p>
    <w:p w14:paraId="10192CC7" w14:textId="77777777" w:rsidR="009F19E9" w:rsidRPr="00F52D82" w:rsidRDefault="009F19E9" w:rsidP="009F19E9">
      <w:pPr>
        <w:ind w:left="720"/>
        <w:rPr>
          <w:rFonts w:ascii="Times New Roman" w:hAnsi="Times New Roman" w:cs="Times New Roman"/>
        </w:rPr>
      </w:pPr>
      <w:r w:rsidRPr="00F52D82">
        <w:rPr>
          <w:rFonts w:ascii="Times New Roman" w:hAnsi="Times New Roman" w:cs="Times New Roman"/>
        </w:rPr>
        <w:lastRenderedPageBreak/>
        <w:t>Use of an interactive computer system designed to assist the physician or other health professional in choosing between certain relationships or variables for the purpose of making a diagnostic or therapeutic decision.</w:t>
      </w:r>
    </w:p>
    <w:p w14:paraId="30D78D29" w14:textId="77777777" w:rsidR="009F19E9" w:rsidRPr="00F52D82" w:rsidRDefault="009F19E9" w:rsidP="009F19E9">
      <w:pPr>
        <w:rPr>
          <w:rFonts w:ascii="Times New Roman" w:hAnsi="Times New Roman" w:cs="Times New Roman"/>
        </w:rPr>
      </w:pPr>
      <w:r w:rsidRPr="00F52D82">
        <w:rPr>
          <w:rFonts w:ascii="Times New Roman" w:hAnsi="Times New Roman" w:cs="Times New Roman"/>
        </w:rPr>
        <w:t>Entry Term(s)</w:t>
      </w:r>
    </w:p>
    <w:p w14:paraId="584F2094" w14:textId="77777777" w:rsidR="009F19E9" w:rsidRPr="00F52D82" w:rsidRDefault="009F19E9" w:rsidP="009F19E9">
      <w:pPr>
        <w:ind w:left="720"/>
        <w:rPr>
          <w:rFonts w:ascii="Times New Roman" w:hAnsi="Times New Roman" w:cs="Times New Roman"/>
        </w:rPr>
      </w:pPr>
      <w:r w:rsidRPr="00F52D82">
        <w:rPr>
          <w:rFonts w:ascii="Times New Roman" w:hAnsi="Times New Roman" w:cs="Times New Roman"/>
        </w:rPr>
        <w:t xml:space="preserve">Computer-Assisted Decision Making </w:t>
      </w:r>
    </w:p>
    <w:p w14:paraId="6EA1C0EE" w14:textId="77777777" w:rsidR="009F19E9" w:rsidRPr="00F52D82" w:rsidRDefault="009F19E9" w:rsidP="009F19E9">
      <w:pPr>
        <w:ind w:left="720"/>
        <w:rPr>
          <w:rFonts w:ascii="Times New Roman" w:hAnsi="Times New Roman" w:cs="Times New Roman"/>
        </w:rPr>
      </w:pPr>
      <w:r w:rsidRPr="00F52D82">
        <w:rPr>
          <w:rFonts w:ascii="Times New Roman" w:hAnsi="Times New Roman" w:cs="Times New Roman"/>
        </w:rPr>
        <w:t xml:space="preserve">Medical Decision Making, Computer-Assisted </w:t>
      </w:r>
    </w:p>
    <w:p w14:paraId="2D6D818B" w14:textId="2CD1B6ED" w:rsidR="007D68D7" w:rsidRPr="00F52D82" w:rsidRDefault="007D68D7" w:rsidP="00DB34DB">
      <w:pPr>
        <w:spacing w:after="0" w:line="240" w:lineRule="auto"/>
        <w:ind w:left="720"/>
        <w:rPr>
          <w:rFonts w:ascii="Times New Roman" w:eastAsia="Times New Roman" w:hAnsi="Times New Roman" w:cs="Times New Roman"/>
        </w:rPr>
      </w:pPr>
      <w:r w:rsidRPr="00F52D82">
        <w:rPr>
          <w:rFonts w:ascii="Times New Roman" w:eastAsia="Times New Roman" w:hAnsi="Times New Roman" w:cs="Times New Roman"/>
          <w:color w:val="000000"/>
        </w:rPr>
        <w:br/>
      </w:r>
    </w:p>
    <w:p w14:paraId="5D0F6C77" w14:textId="621A7E49" w:rsidR="007D68D7" w:rsidRPr="00F52D82" w:rsidRDefault="007D68D7" w:rsidP="007D68D7">
      <w:pPr>
        <w:spacing w:after="0" w:line="240" w:lineRule="auto"/>
        <w:rPr>
          <w:rFonts w:ascii="Times New Roman" w:eastAsia="Times New Roman" w:hAnsi="Times New Roman" w:cs="Times New Roman"/>
          <w:color w:val="000000"/>
        </w:rPr>
      </w:pPr>
      <w:r w:rsidRPr="00F52D82">
        <w:rPr>
          <w:rFonts w:ascii="Times New Roman" w:eastAsia="Times New Roman" w:hAnsi="Times New Roman" w:cs="Times New Roman"/>
          <w:noProof/>
          <w:color w:val="000000"/>
        </w:rPr>
        <w:drawing>
          <wp:inline distT="0" distB="0" distL="0" distR="0" wp14:anchorId="42EC19F2" wp14:editId="6B32CFCB">
            <wp:extent cx="153670" cy="1536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Design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52D82">
        <w:rPr>
          <w:rFonts w:ascii="Times New Roman" w:eastAsia="Times New Roman" w:hAnsi="Times New Roman" w:cs="Times New Roman"/>
          <w:b/>
          <w:bCs/>
          <w:color w:val="000000"/>
        </w:rPr>
        <w:t>7. Study Design</w:t>
      </w:r>
    </w:p>
    <w:p w14:paraId="33C0E933" w14:textId="77777777" w:rsidR="007D68D7" w:rsidRPr="00F52D82" w:rsidRDefault="007D68D7" w:rsidP="007D68D7">
      <w:pPr>
        <w:numPr>
          <w:ilvl w:val="0"/>
          <w:numId w:val="10"/>
        </w:numPr>
        <w:spacing w:before="100" w:beforeAutospacing="1" w:after="270" w:line="240" w:lineRule="auto"/>
        <w:rPr>
          <w:rFonts w:ascii="Times New Roman" w:eastAsia="Times New Roman" w:hAnsi="Times New Roman" w:cs="Times New Roman"/>
          <w:color w:val="000000"/>
        </w:rPr>
      </w:pPr>
      <w:bookmarkStart w:id="195" w:name="IntStudyDesign"/>
      <w:r w:rsidRPr="00F52D82">
        <w:rPr>
          <w:rFonts w:ascii="Times New Roman" w:eastAsia="Times New Roman" w:hAnsi="Times New Roman" w:cs="Times New Roman"/>
          <w:b/>
          <w:bCs/>
          <w:color w:val="000000"/>
        </w:rPr>
        <w:t>Interventional Study Design</w:t>
      </w:r>
      <w:bookmarkEnd w:id="195"/>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i/>
          <w:iCs/>
          <w:color w:val="000000"/>
        </w:rPr>
        <w:t>For interventional studies only</w:t>
      </w:r>
      <w:r w:rsidRPr="00F52D82">
        <w:rPr>
          <w:rFonts w:ascii="Times New Roman" w:eastAsia="Times New Roman" w:hAnsi="Times New Roman" w:cs="Times New Roman"/>
          <w:color w:val="000000"/>
        </w:rPr>
        <w:t>)</w:t>
      </w:r>
      <w:r w:rsidRPr="00F52D82">
        <w:rPr>
          <w:rFonts w:ascii="Times New Roman" w:eastAsia="Times New Roman" w:hAnsi="Times New Roman" w:cs="Times New Roman"/>
          <w:color w:val="000000"/>
        </w:rPr>
        <w:br/>
        <w:t xml:space="preserve">Definition: A description of the </w:t>
      </w:r>
      <w:proofErr w:type="gramStart"/>
      <w:r w:rsidRPr="00F52D82">
        <w:rPr>
          <w:rFonts w:ascii="Times New Roman" w:eastAsia="Times New Roman" w:hAnsi="Times New Roman" w:cs="Times New Roman"/>
          <w:color w:val="000000"/>
        </w:rPr>
        <w:t>manner in which</w:t>
      </w:r>
      <w:proofErr w:type="gramEnd"/>
      <w:r w:rsidRPr="00F52D82">
        <w:rPr>
          <w:rFonts w:ascii="Times New Roman" w:eastAsia="Times New Roman" w:hAnsi="Times New Roman" w:cs="Times New Roman"/>
          <w:color w:val="000000"/>
        </w:rPr>
        <w:t xml:space="preserve"> the clinical trial will be conducted, including the following information:</w:t>
      </w:r>
    </w:p>
    <w:p w14:paraId="0ABF0673" w14:textId="77777777" w:rsidR="007D68D7" w:rsidRPr="00F52D82" w:rsidRDefault="007D68D7" w:rsidP="007D68D7">
      <w:pPr>
        <w:numPr>
          <w:ilvl w:val="1"/>
          <w:numId w:val="10"/>
        </w:numPr>
        <w:spacing w:before="100" w:beforeAutospacing="1" w:after="270" w:line="240" w:lineRule="auto"/>
        <w:rPr>
          <w:rFonts w:ascii="Times New Roman" w:eastAsia="Times New Roman" w:hAnsi="Times New Roman" w:cs="Times New Roman"/>
          <w:color w:val="000000"/>
        </w:rPr>
      </w:pPr>
      <w:bookmarkStart w:id="196" w:name="IntPurpose"/>
      <w:r w:rsidRPr="00F52D82">
        <w:rPr>
          <w:rFonts w:ascii="Times New Roman" w:eastAsia="Times New Roman" w:hAnsi="Times New Roman" w:cs="Times New Roman"/>
          <w:b/>
          <w:bCs/>
          <w:color w:val="000000"/>
        </w:rPr>
        <w:t>Primary Purpose</w:t>
      </w:r>
      <w:bookmarkEnd w:id="196"/>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b/>
          <w:bCs/>
          <w:color w:val="000099"/>
        </w:rPr>
        <w:t>§</w:t>
      </w:r>
      <w:r w:rsidRPr="00F52D82">
        <w:rPr>
          <w:rFonts w:ascii="Times New Roman" w:eastAsia="Times New Roman" w:hAnsi="Times New Roman" w:cs="Times New Roman"/>
          <w:color w:val="000000"/>
        </w:rPr>
        <w:br/>
        <w:t>Definition: The main objective of the intervention(s) being evaluated by the clinical trial. Select one.</w:t>
      </w:r>
    </w:p>
    <w:p w14:paraId="26258F5E" w14:textId="77777777" w:rsidR="008C250A" w:rsidRPr="00F52D82" w:rsidRDefault="007D68D7" w:rsidP="008C250A">
      <w:pPr>
        <w:numPr>
          <w:ilvl w:val="2"/>
          <w:numId w:val="1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Health Services Research: One or more interventions for evaluating the delivery, processes, management, organization, or financing of healthcare</w:t>
      </w:r>
    </w:p>
    <w:p w14:paraId="69DFFA88" w14:textId="175B5701" w:rsidR="008C250A" w:rsidRPr="00F52D82" w:rsidRDefault="007E62CA" w:rsidP="008C250A">
      <w:pPr>
        <w:numPr>
          <w:ilvl w:val="2"/>
          <w:numId w:val="10"/>
        </w:numPr>
        <w:spacing w:before="100" w:beforeAutospacing="1" w:after="60" w:line="240" w:lineRule="auto"/>
        <w:rPr>
          <w:rFonts w:ascii="Times New Roman" w:eastAsia="Times New Roman" w:hAnsi="Times New Roman" w:cs="Times New Roman"/>
          <w:color w:val="000000"/>
        </w:rPr>
      </w:pPr>
      <w:r w:rsidRPr="00F52D82">
        <w:rPr>
          <w:rFonts w:ascii="Times New Roman" w:hAnsi="Times New Roman" w:cs="Times New Roman"/>
        </w:rPr>
        <w:t xml:space="preserve">If description is asked: </w:t>
      </w:r>
      <w:bookmarkStart w:id="197" w:name="StudyPhase"/>
      <w:r w:rsidR="008C250A" w:rsidRPr="00F52D82">
        <w:rPr>
          <w:rFonts w:ascii="Times New Roman" w:hAnsi="Times New Roman" w:cs="Times New Roman"/>
        </w:rPr>
        <w:t xml:space="preserve">To assess the effectiveness of </w:t>
      </w:r>
      <w:proofErr w:type="gramStart"/>
      <w:r w:rsidR="008C250A" w:rsidRPr="00F52D82">
        <w:rPr>
          <w:rFonts w:ascii="Times New Roman" w:hAnsi="Times New Roman" w:cs="Times New Roman"/>
        </w:rPr>
        <w:t>an</w:t>
      </w:r>
      <w:proofErr w:type="gramEnd"/>
      <w:r w:rsidR="008C250A" w:rsidRPr="00F52D82">
        <w:rPr>
          <w:rFonts w:ascii="Times New Roman" w:hAnsi="Times New Roman" w:cs="Times New Roman"/>
        </w:rPr>
        <w:t xml:space="preserve"> newly developed, scientifically based website for women about perimenopause and menopause, compared to other websites.</w:t>
      </w:r>
    </w:p>
    <w:p w14:paraId="4AE38D7F" w14:textId="509B1137" w:rsidR="007D68D7" w:rsidRPr="00F52D82" w:rsidRDefault="007D68D7" w:rsidP="00884E2F">
      <w:pPr>
        <w:numPr>
          <w:ilvl w:val="1"/>
          <w:numId w:val="10"/>
        </w:numPr>
        <w:spacing w:before="100" w:beforeAutospacing="1" w:after="27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Study Phase</w:t>
      </w:r>
      <w:bookmarkEnd w:id="197"/>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t>Definition: For a clinical trial of a drug product (including a biological product), the numerical phase of such clinical trial, consistent with terminology in 21 CFR 312.21 and in 21 CFR 312.85 for phase 4 studies. Select only one.</w:t>
      </w:r>
    </w:p>
    <w:p w14:paraId="66DAF14C" w14:textId="4EF2F795" w:rsidR="007D68D7" w:rsidRPr="00F52D82" w:rsidRDefault="007D68D7" w:rsidP="00C2403F">
      <w:pPr>
        <w:numPr>
          <w:ilvl w:val="2"/>
          <w:numId w:val="1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N/A: Trials without phases (for example, studies of devices or behavioral interventions).</w:t>
      </w:r>
    </w:p>
    <w:p w14:paraId="7867DA08" w14:textId="77777777" w:rsidR="007D68D7" w:rsidRPr="00F52D82" w:rsidRDefault="007D68D7" w:rsidP="007D68D7">
      <w:pPr>
        <w:numPr>
          <w:ilvl w:val="1"/>
          <w:numId w:val="10"/>
        </w:numPr>
        <w:spacing w:before="100" w:beforeAutospacing="1" w:after="270" w:line="240" w:lineRule="auto"/>
        <w:rPr>
          <w:rFonts w:ascii="Times New Roman" w:eastAsia="Times New Roman" w:hAnsi="Times New Roman" w:cs="Times New Roman"/>
          <w:color w:val="000000"/>
        </w:rPr>
      </w:pPr>
      <w:bookmarkStart w:id="198" w:name="IntDesign"/>
      <w:r w:rsidRPr="00F52D82">
        <w:rPr>
          <w:rFonts w:ascii="Times New Roman" w:eastAsia="Times New Roman" w:hAnsi="Times New Roman" w:cs="Times New Roman"/>
          <w:b/>
          <w:bCs/>
          <w:color w:val="000000"/>
        </w:rPr>
        <w:t>Interventional Study Model</w:t>
      </w:r>
      <w:bookmarkEnd w:id="198"/>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b/>
          <w:bCs/>
          <w:color w:val="000099"/>
        </w:rPr>
        <w:t>§</w:t>
      </w:r>
      <w:r w:rsidRPr="00F52D82">
        <w:rPr>
          <w:rFonts w:ascii="Times New Roman" w:eastAsia="Times New Roman" w:hAnsi="Times New Roman" w:cs="Times New Roman"/>
          <w:color w:val="000000"/>
        </w:rPr>
        <w:br/>
        <w:t>Definition: The strategy for assigning interventions to participants.</w:t>
      </w:r>
    </w:p>
    <w:p w14:paraId="22500C58" w14:textId="2C9D5FD5" w:rsidR="007D68D7" w:rsidRPr="00F52D82" w:rsidRDefault="007D68D7" w:rsidP="00E206A5">
      <w:pPr>
        <w:numPr>
          <w:ilvl w:val="2"/>
          <w:numId w:val="1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Parallel: Participants are assigned to one of two or more groups in parallel for the duration of the study</w:t>
      </w:r>
    </w:p>
    <w:p w14:paraId="73F64BA8" w14:textId="29EFA0AC" w:rsidR="007D68D7" w:rsidRPr="00F52D82" w:rsidRDefault="007D68D7" w:rsidP="007D68D7">
      <w:pPr>
        <w:numPr>
          <w:ilvl w:val="2"/>
          <w:numId w:val="10"/>
        </w:numPr>
        <w:spacing w:before="100" w:beforeAutospacing="1" w:after="270" w:line="240" w:lineRule="auto"/>
        <w:rPr>
          <w:rFonts w:ascii="Times New Roman" w:eastAsia="Times New Roman" w:hAnsi="Times New Roman" w:cs="Times New Roman"/>
          <w:color w:val="000000"/>
        </w:rPr>
      </w:pPr>
      <w:bookmarkStart w:id="199" w:name="ModelDesc"/>
      <w:r w:rsidRPr="00F52D82">
        <w:rPr>
          <w:rFonts w:ascii="Times New Roman" w:eastAsia="Times New Roman" w:hAnsi="Times New Roman" w:cs="Times New Roman"/>
          <w:b/>
          <w:bCs/>
          <w:color w:val="000000"/>
        </w:rPr>
        <w:t>Model Description</w:t>
      </w:r>
      <w:bookmarkEnd w:id="199"/>
      <w:r w:rsidRPr="00F52D82">
        <w:rPr>
          <w:rFonts w:ascii="Times New Roman" w:eastAsia="Times New Roman" w:hAnsi="Times New Roman" w:cs="Times New Roman"/>
          <w:color w:val="000000"/>
        </w:rPr>
        <w:br/>
      </w:r>
      <w:del w:id="200" w:author="Hui Xin Ng" w:date="2022-01-25T21:03:00Z">
        <w:r w:rsidRPr="00F52D82" w:rsidDel="00DE6FCE">
          <w:rPr>
            <w:rFonts w:ascii="Times New Roman" w:eastAsia="Times New Roman" w:hAnsi="Times New Roman" w:cs="Times New Roman"/>
            <w:color w:val="000000"/>
          </w:rPr>
          <w:delText>Definition: Provide details about the Interventional Study Model.</w:delText>
        </w:r>
        <w:r w:rsidRPr="00F52D82" w:rsidDel="00DE6FCE">
          <w:rPr>
            <w:rFonts w:ascii="Times New Roman" w:eastAsia="Times New Roman" w:hAnsi="Times New Roman" w:cs="Times New Roman"/>
            <w:color w:val="000000"/>
          </w:rPr>
          <w:br/>
          <w:delText>Limit: 1000 characters.</w:delText>
        </w:r>
      </w:del>
      <w:ins w:id="201" w:author="Hui Xin Ng" w:date="2022-01-25T21:03:00Z">
        <w:r w:rsidR="00DE6FCE">
          <w:rPr>
            <w:rFonts w:ascii="Times New Roman" w:eastAsia="Times New Roman" w:hAnsi="Times New Roman" w:cs="Times New Roman"/>
            <w:color w:val="000000"/>
          </w:rPr>
          <w:t>NA</w:t>
        </w:r>
      </w:ins>
    </w:p>
    <w:p w14:paraId="4AC15501" w14:textId="3BF7C916" w:rsidR="007D68D7" w:rsidRPr="00F52D82" w:rsidRDefault="007D68D7" w:rsidP="007D68D7">
      <w:pPr>
        <w:numPr>
          <w:ilvl w:val="1"/>
          <w:numId w:val="10"/>
        </w:numPr>
        <w:spacing w:before="100" w:beforeAutospacing="1" w:after="60" w:line="240" w:lineRule="auto"/>
        <w:rPr>
          <w:rFonts w:ascii="Times New Roman" w:eastAsia="Times New Roman" w:hAnsi="Times New Roman" w:cs="Times New Roman"/>
          <w:color w:val="000000"/>
        </w:rPr>
      </w:pPr>
      <w:bookmarkStart w:id="202" w:name="NumberOfArms"/>
      <w:r w:rsidRPr="00F52D82">
        <w:rPr>
          <w:rFonts w:ascii="Times New Roman" w:eastAsia="Times New Roman" w:hAnsi="Times New Roman" w:cs="Times New Roman"/>
          <w:b/>
          <w:bCs/>
          <w:color w:val="000000"/>
        </w:rPr>
        <w:t>Number of Arms</w:t>
      </w:r>
      <w:bookmarkEnd w:id="202"/>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004A0B42" w:rsidRPr="00F52D82">
        <w:rPr>
          <w:rFonts w:ascii="Times New Roman" w:eastAsia="Times New Roman" w:hAnsi="Times New Roman" w:cs="Times New Roman"/>
          <w:b/>
          <w:bCs/>
          <w:color w:val="CC0000"/>
        </w:rPr>
        <w:t>2</w:t>
      </w:r>
      <w:r w:rsidRPr="00F52D82">
        <w:rPr>
          <w:rFonts w:ascii="Times New Roman" w:eastAsia="Times New Roman" w:hAnsi="Times New Roman" w:cs="Times New Roman"/>
          <w:b/>
          <w:bCs/>
          <w:color w:val="000099"/>
        </w:rPr>
        <w:t>§</w:t>
      </w:r>
      <w:r w:rsidRPr="00F52D82">
        <w:rPr>
          <w:rFonts w:ascii="Times New Roman" w:eastAsia="Times New Roman" w:hAnsi="Times New Roman" w:cs="Times New Roman"/>
          <w:color w:val="000000"/>
        </w:rPr>
        <w:br/>
        <w:t>Definition: The number of arms in the clinical trial. For a trial with multiple periods or phases that have different numbers of arms, the maximum number of arms during all periods or phases.</w:t>
      </w:r>
    </w:p>
    <w:p w14:paraId="75E6F3A2" w14:textId="77777777" w:rsidR="007D68D7" w:rsidRPr="00F52D82" w:rsidRDefault="007D68D7" w:rsidP="007D68D7">
      <w:pPr>
        <w:spacing w:before="100" w:beforeAutospacing="1" w:after="100" w:afterAutospacing="1" w:line="240" w:lineRule="auto"/>
        <w:ind w:left="1440"/>
        <w:rPr>
          <w:rFonts w:ascii="Times New Roman" w:eastAsia="Times New Roman" w:hAnsi="Times New Roman" w:cs="Times New Roman"/>
          <w:color w:val="000000"/>
        </w:rPr>
      </w:pPr>
      <w:r w:rsidRPr="00F52D82">
        <w:rPr>
          <w:rFonts w:ascii="Times New Roman" w:eastAsia="Times New Roman" w:hAnsi="Times New Roman" w:cs="Times New Roman"/>
          <w:color w:val="000000"/>
          <w:u w:val="single"/>
        </w:rPr>
        <w:t>Note</w:t>
      </w:r>
      <w:r w:rsidRPr="00F52D82">
        <w:rPr>
          <w:rFonts w:ascii="Times New Roman" w:eastAsia="Times New Roman" w:hAnsi="Times New Roman" w:cs="Times New Roman"/>
          <w:color w:val="000000"/>
        </w:rPr>
        <w:t>: "Arm" means a pre-specified group or subgroup of participant(s) in a clinical trial assigned to receive specific intervention(s) (or no intervention) according to a protocol.</w:t>
      </w:r>
    </w:p>
    <w:p w14:paraId="381D79C0" w14:textId="77777777" w:rsidR="007D68D7" w:rsidRPr="00F52D82" w:rsidRDefault="007D68D7" w:rsidP="007D68D7">
      <w:pPr>
        <w:numPr>
          <w:ilvl w:val="1"/>
          <w:numId w:val="10"/>
        </w:numPr>
        <w:spacing w:before="100" w:beforeAutospacing="1" w:after="270" w:line="240" w:lineRule="auto"/>
        <w:rPr>
          <w:rFonts w:ascii="Times New Roman" w:eastAsia="Times New Roman" w:hAnsi="Times New Roman" w:cs="Times New Roman"/>
          <w:color w:val="000000"/>
        </w:rPr>
      </w:pPr>
      <w:bookmarkStart w:id="203" w:name="IntMasking"/>
      <w:r w:rsidRPr="00F52D82">
        <w:rPr>
          <w:rFonts w:ascii="Times New Roman" w:eastAsia="Times New Roman" w:hAnsi="Times New Roman" w:cs="Times New Roman"/>
          <w:b/>
          <w:bCs/>
          <w:color w:val="000000"/>
        </w:rPr>
        <w:lastRenderedPageBreak/>
        <w:t>Masking</w:t>
      </w:r>
      <w:bookmarkEnd w:id="203"/>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b/>
          <w:bCs/>
          <w:color w:val="000099"/>
        </w:rPr>
        <w:t>§</w:t>
      </w:r>
      <w:r w:rsidRPr="00F52D82">
        <w:rPr>
          <w:rFonts w:ascii="Times New Roman" w:eastAsia="Times New Roman" w:hAnsi="Times New Roman" w:cs="Times New Roman"/>
          <w:color w:val="000000"/>
        </w:rPr>
        <w:br/>
        <w:t>Definition: The party or parties involved in the clinical trial who are prevented from having knowledge of the interventions assigned to individual participants. Select all that apply.</w:t>
      </w:r>
    </w:p>
    <w:p w14:paraId="5DD483CE" w14:textId="77777777" w:rsidR="007D68D7" w:rsidRPr="00F52D82" w:rsidRDefault="007D68D7" w:rsidP="007D68D7">
      <w:pPr>
        <w:numPr>
          <w:ilvl w:val="2"/>
          <w:numId w:val="1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Roles, if Masking:</w:t>
      </w:r>
    </w:p>
    <w:p w14:paraId="3CD1537F" w14:textId="524D6652" w:rsidR="007D68D7" w:rsidRPr="00F52D82" w:rsidRDefault="007D68D7" w:rsidP="007D68D7">
      <w:pPr>
        <w:numPr>
          <w:ilvl w:val="3"/>
          <w:numId w:val="1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Participant</w:t>
      </w:r>
      <w:r w:rsidR="0092107C" w:rsidRPr="00F52D82">
        <w:rPr>
          <w:rFonts w:ascii="Times New Roman" w:eastAsia="Times New Roman" w:hAnsi="Times New Roman" w:cs="Times New Roman"/>
          <w:color w:val="000000"/>
        </w:rPr>
        <w:t xml:space="preserve"> </w:t>
      </w:r>
    </w:p>
    <w:p w14:paraId="730967C2" w14:textId="006648C0" w:rsidR="007D68D7" w:rsidRPr="00F52D82" w:rsidRDefault="007D68D7" w:rsidP="00A053CB">
      <w:pPr>
        <w:spacing w:before="100" w:beforeAutospacing="1" w:after="270" w:line="240" w:lineRule="auto"/>
        <w:ind w:left="2160"/>
        <w:rPr>
          <w:rFonts w:ascii="Times New Roman" w:eastAsia="Times New Roman" w:hAnsi="Times New Roman" w:cs="Times New Roman"/>
          <w:color w:val="000000"/>
        </w:rPr>
      </w:pPr>
      <w:bookmarkStart w:id="204" w:name="MaskingDesc"/>
      <w:r w:rsidRPr="00F52D82">
        <w:rPr>
          <w:rFonts w:ascii="Times New Roman" w:eastAsia="Times New Roman" w:hAnsi="Times New Roman" w:cs="Times New Roman"/>
          <w:b/>
          <w:bCs/>
          <w:color w:val="000000"/>
        </w:rPr>
        <w:t>Masking Description</w:t>
      </w:r>
      <w:bookmarkEnd w:id="204"/>
      <w:r w:rsidRPr="00F52D82">
        <w:rPr>
          <w:rFonts w:ascii="Times New Roman" w:eastAsia="Times New Roman" w:hAnsi="Times New Roman" w:cs="Times New Roman"/>
          <w:color w:val="000000"/>
        </w:rPr>
        <w:br/>
        <w:t>Definition: Provide information about other parties who may be masked in the clinical trial, if any.</w:t>
      </w:r>
      <w:r w:rsidRPr="00F52D82">
        <w:rPr>
          <w:rFonts w:ascii="Times New Roman" w:eastAsia="Times New Roman" w:hAnsi="Times New Roman" w:cs="Times New Roman"/>
          <w:color w:val="000000"/>
        </w:rPr>
        <w:br/>
      </w:r>
      <w:r w:rsidR="00D078A8" w:rsidRPr="00F52D82">
        <w:rPr>
          <w:rFonts w:ascii="Times New Roman" w:eastAsia="Times New Roman" w:hAnsi="Times New Roman" w:cs="Times New Roman"/>
          <w:color w:val="000000"/>
        </w:rPr>
        <w:t xml:space="preserve">Participants were randomly assigned to either the </w:t>
      </w:r>
      <w:proofErr w:type="spellStart"/>
      <w:r w:rsidR="00D078A8" w:rsidRPr="00F52D82">
        <w:rPr>
          <w:rFonts w:ascii="Times New Roman" w:eastAsia="Times New Roman" w:hAnsi="Times New Roman" w:cs="Times New Roman"/>
          <w:color w:val="000000"/>
        </w:rPr>
        <w:t>MyMenoplan</w:t>
      </w:r>
      <w:proofErr w:type="spellEnd"/>
      <w:r w:rsidR="00D078A8" w:rsidRPr="00F52D82">
        <w:rPr>
          <w:rFonts w:ascii="Times New Roman" w:eastAsia="Times New Roman" w:hAnsi="Times New Roman" w:cs="Times New Roman"/>
          <w:color w:val="000000"/>
        </w:rPr>
        <w:t xml:space="preserve"> website or the </w:t>
      </w:r>
      <w:r w:rsidR="00484210" w:rsidRPr="00F52D82">
        <w:rPr>
          <w:rFonts w:ascii="Times New Roman" w:eastAsia="Times New Roman" w:hAnsi="Times New Roman" w:cs="Times New Roman"/>
          <w:color w:val="000000"/>
        </w:rPr>
        <w:t xml:space="preserve">following: </w:t>
      </w:r>
    </w:p>
    <w:p w14:paraId="2B4E2E5C" w14:textId="3E46D3B0" w:rsidR="00484210" w:rsidRPr="00F52D82" w:rsidRDefault="00484210" w:rsidP="00A053CB">
      <w:pPr>
        <w:spacing w:before="100" w:beforeAutospacing="1" w:after="270" w:line="240" w:lineRule="auto"/>
        <w:ind w:left="2160"/>
        <w:rPr>
          <w:rFonts w:ascii="Times New Roman" w:eastAsia="Times New Roman" w:hAnsi="Times New Roman" w:cs="Times New Roman"/>
          <w:color w:val="000000"/>
        </w:rPr>
      </w:pPr>
      <w:r w:rsidRPr="00F52D82">
        <w:rPr>
          <w:rFonts w:ascii="Times New Roman" w:hAnsi="Times New Roman" w:cs="Times New Roman"/>
        </w:rPr>
        <w:t>North American Menopause Society: </w:t>
      </w:r>
      <w:hyperlink r:id="rId25" w:history="1">
        <w:r w:rsidRPr="00F52D82">
          <w:rPr>
            <w:rStyle w:val="Hyperlink"/>
            <w:rFonts w:ascii="Times New Roman" w:hAnsi="Times New Roman" w:cs="Times New Roman"/>
          </w:rPr>
          <w:t>https://www.menopause.org/for-women</w:t>
        </w:r>
      </w:hyperlink>
      <w:r w:rsidRPr="00F52D82">
        <w:rPr>
          <w:rFonts w:ascii="Times New Roman" w:hAnsi="Times New Roman" w:cs="Times New Roman"/>
        </w:rPr>
        <w:br/>
      </w:r>
      <w:r w:rsidRPr="00F52D82">
        <w:rPr>
          <w:rFonts w:ascii="Times New Roman" w:hAnsi="Times New Roman" w:cs="Times New Roman"/>
        </w:rPr>
        <w:br/>
        <w:t>National Institute on Aging: </w:t>
      </w:r>
      <w:hyperlink r:id="rId26" w:history="1">
        <w:r w:rsidRPr="00F52D82">
          <w:rPr>
            <w:rStyle w:val="Hyperlink"/>
            <w:rFonts w:ascii="Times New Roman" w:hAnsi="Times New Roman" w:cs="Times New Roman"/>
          </w:rPr>
          <w:t>https://www.nia.nih.gov/health/topics/menopause</w:t>
        </w:r>
      </w:hyperlink>
      <w:r w:rsidRPr="00F52D82">
        <w:rPr>
          <w:rFonts w:ascii="Times New Roman" w:hAnsi="Times New Roman" w:cs="Times New Roman"/>
        </w:rPr>
        <w:br/>
      </w:r>
      <w:r w:rsidRPr="00F52D82">
        <w:rPr>
          <w:rFonts w:ascii="Times New Roman" w:hAnsi="Times New Roman" w:cs="Times New Roman"/>
        </w:rPr>
        <w:br/>
        <w:t>The Office on Women’s Health-Menopause: </w:t>
      </w:r>
      <w:hyperlink r:id="rId27" w:history="1">
        <w:r w:rsidRPr="00F52D82">
          <w:rPr>
            <w:rStyle w:val="Hyperlink"/>
            <w:rFonts w:ascii="Times New Roman" w:hAnsi="Times New Roman" w:cs="Times New Roman"/>
          </w:rPr>
          <w:t>https://www.womenshealth.gov/menopause</w:t>
        </w:r>
      </w:hyperlink>
    </w:p>
    <w:p w14:paraId="4ADE6075" w14:textId="77777777" w:rsidR="007D68D7" w:rsidRPr="00F52D82" w:rsidRDefault="007D68D7" w:rsidP="007D68D7">
      <w:pPr>
        <w:numPr>
          <w:ilvl w:val="1"/>
          <w:numId w:val="10"/>
        </w:numPr>
        <w:spacing w:before="100" w:beforeAutospacing="1" w:after="270" w:line="240" w:lineRule="auto"/>
        <w:rPr>
          <w:rFonts w:ascii="Times New Roman" w:eastAsia="Times New Roman" w:hAnsi="Times New Roman" w:cs="Times New Roman"/>
          <w:color w:val="000000"/>
        </w:rPr>
      </w:pPr>
      <w:bookmarkStart w:id="205" w:name="IntAllocation"/>
      <w:r w:rsidRPr="00F52D82">
        <w:rPr>
          <w:rFonts w:ascii="Times New Roman" w:eastAsia="Times New Roman" w:hAnsi="Times New Roman" w:cs="Times New Roman"/>
          <w:b/>
          <w:bCs/>
          <w:color w:val="000000"/>
        </w:rPr>
        <w:t>Allocation</w:t>
      </w:r>
      <w:bookmarkEnd w:id="205"/>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b/>
          <w:bCs/>
          <w:color w:val="000099"/>
        </w:rPr>
        <w:t>§</w:t>
      </w:r>
      <w:r w:rsidRPr="00F52D82">
        <w:rPr>
          <w:rFonts w:ascii="Times New Roman" w:eastAsia="Times New Roman" w:hAnsi="Times New Roman" w:cs="Times New Roman"/>
          <w:color w:val="000000"/>
        </w:rPr>
        <w:br/>
        <w:t>Definition: The method by which participants are assigned to arms in a clinical trial.</w:t>
      </w:r>
    </w:p>
    <w:p w14:paraId="0CDE3F02" w14:textId="0C20BB99" w:rsidR="007D68D7" w:rsidRPr="00F52D82" w:rsidRDefault="007D68D7" w:rsidP="007D68D7">
      <w:pPr>
        <w:numPr>
          <w:ilvl w:val="2"/>
          <w:numId w:val="1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Randomized: Participants are assigned to intervention groups by chance</w:t>
      </w:r>
      <w:r w:rsidR="00D078A8" w:rsidRPr="00F52D82">
        <w:rPr>
          <w:rFonts w:ascii="Times New Roman" w:eastAsia="Times New Roman" w:hAnsi="Times New Roman" w:cs="Times New Roman"/>
          <w:color w:val="000000"/>
        </w:rPr>
        <w:t>, they were assigned by a random number generator by birth month</w:t>
      </w:r>
    </w:p>
    <w:p w14:paraId="0B8E220D" w14:textId="77777777" w:rsidR="007D68D7" w:rsidRPr="00F52D82" w:rsidRDefault="007D68D7" w:rsidP="007D68D7">
      <w:pPr>
        <w:spacing w:beforeAutospacing="1" w:after="0" w:line="240" w:lineRule="auto"/>
        <w:ind w:left="1440"/>
        <w:rPr>
          <w:rFonts w:ascii="Times New Roman" w:eastAsia="Times New Roman" w:hAnsi="Times New Roman" w:cs="Times New Roman"/>
          <w:color w:val="000000"/>
        </w:rPr>
      </w:pPr>
    </w:p>
    <w:p w14:paraId="7BDA34E7" w14:textId="7E7744DF" w:rsidR="007D68D7" w:rsidRPr="00F52D82" w:rsidRDefault="007D68D7" w:rsidP="00484210">
      <w:pPr>
        <w:numPr>
          <w:ilvl w:val="1"/>
          <w:numId w:val="10"/>
        </w:numPr>
        <w:spacing w:before="100" w:beforeAutospacing="1" w:after="60" w:line="240" w:lineRule="auto"/>
        <w:rPr>
          <w:rFonts w:ascii="Times New Roman" w:eastAsia="Times New Roman" w:hAnsi="Times New Roman" w:cs="Times New Roman"/>
          <w:color w:val="000000"/>
        </w:rPr>
      </w:pPr>
      <w:bookmarkStart w:id="206" w:name="IntEnrollment"/>
      <w:r w:rsidRPr="00F52D82">
        <w:rPr>
          <w:rFonts w:ascii="Times New Roman" w:eastAsia="Times New Roman" w:hAnsi="Times New Roman" w:cs="Times New Roman"/>
          <w:b/>
          <w:bCs/>
          <w:color w:val="000000"/>
        </w:rPr>
        <w:t>Enrollment</w:t>
      </w:r>
      <w:bookmarkEnd w:id="206"/>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004A0B42" w:rsidRPr="00F52D82">
        <w:rPr>
          <w:rFonts w:ascii="Times New Roman" w:eastAsia="Times New Roman" w:hAnsi="Times New Roman" w:cs="Times New Roman"/>
          <w:b/>
          <w:bCs/>
          <w:color w:val="CC0000"/>
        </w:rPr>
        <w:t xml:space="preserve">estimated </w:t>
      </w:r>
      <w:ins w:id="207" w:author="katherine newton" w:date="2022-01-24T21:17:00Z">
        <w:r w:rsidR="002C086C">
          <w:rPr>
            <w:rFonts w:ascii="Times New Roman" w:eastAsia="Times New Roman" w:hAnsi="Times New Roman" w:cs="Times New Roman"/>
            <w:b/>
            <w:bCs/>
            <w:color w:val="CC0000"/>
          </w:rPr>
          <w:t>up to 500</w:t>
        </w:r>
      </w:ins>
      <w:del w:id="208" w:author="katherine newton" w:date="2022-01-24T21:17:00Z">
        <w:r w:rsidR="004A0B42" w:rsidRPr="00F52D82" w:rsidDel="002C086C">
          <w:rPr>
            <w:rFonts w:ascii="Times New Roman" w:eastAsia="Times New Roman" w:hAnsi="Times New Roman" w:cs="Times New Roman"/>
            <w:b/>
            <w:bCs/>
            <w:color w:val="CC0000"/>
          </w:rPr>
          <w:delText>30</w:delText>
        </w:r>
      </w:del>
      <w:del w:id="209" w:author="katherine newton" w:date="2022-01-24T21:18:00Z">
        <w:r w:rsidR="004A0B42" w:rsidRPr="00F52D82" w:rsidDel="002C086C">
          <w:rPr>
            <w:rFonts w:ascii="Times New Roman" w:eastAsia="Times New Roman" w:hAnsi="Times New Roman" w:cs="Times New Roman"/>
            <w:b/>
            <w:bCs/>
            <w:color w:val="CC0000"/>
          </w:rPr>
          <w:delText>0</w:delText>
        </w:r>
      </w:del>
      <w:r w:rsidRPr="00F52D82">
        <w:rPr>
          <w:rFonts w:ascii="Times New Roman" w:eastAsia="Times New Roman" w:hAnsi="Times New Roman" w:cs="Times New Roman"/>
          <w:b/>
          <w:bCs/>
          <w:color w:val="000099"/>
        </w:rPr>
        <w:t>§</w:t>
      </w:r>
      <w:r w:rsidRPr="00F52D82">
        <w:rPr>
          <w:rFonts w:ascii="Times New Roman" w:eastAsia="Times New Roman" w:hAnsi="Times New Roman" w:cs="Times New Roman"/>
          <w:color w:val="000000"/>
        </w:rPr>
        <w:br/>
      </w:r>
    </w:p>
    <w:p w14:paraId="7D2C7ED2" w14:textId="77777777" w:rsidR="007D68D7" w:rsidRPr="00F52D82" w:rsidRDefault="007D68D7" w:rsidP="007D68D7">
      <w:pPr>
        <w:numPr>
          <w:ilvl w:val="0"/>
          <w:numId w:val="10"/>
        </w:numPr>
        <w:spacing w:beforeAutospacing="1" w:after="0" w:line="240" w:lineRule="auto"/>
        <w:rPr>
          <w:rFonts w:ascii="Times New Roman" w:eastAsia="Times New Roman" w:hAnsi="Times New Roman" w:cs="Times New Roman"/>
          <w:color w:val="000000"/>
        </w:rPr>
      </w:pPr>
    </w:p>
    <w:p w14:paraId="2F0A36B3" w14:textId="77777777" w:rsidR="007D68D7" w:rsidRPr="00F52D82" w:rsidRDefault="007D68D7" w:rsidP="007D68D7">
      <w:pPr>
        <w:numPr>
          <w:ilvl w:val="0"/>
          <w:numId w:val="10"/>
        </w:numPr>
        <w:spacing w:before="100" w:beforeAutospacing="1" w:after="270" w:line="240" w:lineRule="auto"/>
        <w:rPr>
          <w:rFonts w:ascii="Times New Roman" w:eastAsia="Times New Roman" w:hAnsi="Times New Roman" w:cs="Times New Roman"/>
          <w:color w:val="000000"/>
        </w:rPr>
      </w:pPr>
      <w:bookmarkStart w:id="210" w:name="ObsStudyDesign"/>
      <w:r w:rsidRPr="00F52D82">
        <w:rPr>
          <w:rFonts w:ascii="Times New Roman" w:eastAsia="Times New Roman" w:hAnsi="Times New Roman" w:cs="Times New Roman"/>
          <w:b/>
          <w:bCs/>
          <w:color w:val="000000"/>
        </w:rPr>
        <w:t>Observational Study Design</w:t>
      </w:r>
      <w:bookmarkEnd w:id="210"/>
      <w:r w:rsidRPr="00F52D82">
        <w:rPr>
          <w:rFonts w:ascii="Times New Roman" w:eastAsia="Times New Roman" w:hAnsi="Times New Roman" w:cs="Times New Roman"/>
          <w:color w:val="000000"/>
        </w:rPr>
        <w:t> </w:t>
      </w:r>
      <w:r w:rsidRPr="00F52D82">
        <w:rPr>
          <w:rFonts w:ascii="Times New Roman" w:eastAsia="Times New Roman" w:hAnsi="Times New Roman" w:cs="Times New Roman"/>
          <w:color w:val="FF0000"/>
        </w:rPr>
        <w:t>(</w:t>
      </w:r>
      <w:r w:rsidRPr="00F52D82">
        <w:rPr>
          <w:rFonts w:ascii="Times New Roman" w:eastAsia="Times New Roman" w:hAnsi="Times New Roman" w:cs="Times New Roman"/>
          <w:i/>
          <w:iCs/>
          <w:color w:val="FF0000"/>
        </w:rPr>
        <w:t>For observational studies only</w:t>
      </w:r>
      <w:r w:rsidRPr="00F52D82">
        <w:rPr>
          <w:rFonts w:ascii="Times New Roman" w:eastAsia="Times New Roman" w:hAnsi="Times New Roman" w:cs="Times New Roman"/>
          <w:color w:val="000000"/>
        </w:rPr>
        <w:t>)</w:t>
      </w:r>
    </w:p>
    <w:p w14:paraId="5E357C8E" w14:textId="270EE600" w:rsidR="007D68D7" w:rsidRPr="00F52D82" w:rsidRDefault="007D68D7" w:rsidP="00A053CB">
      <w:pPr>
        <w:numPr>
          <w:ilvl w:val="1"/>
          <w:numId w:val="10"/>
        </w:numPr>
        <w:spacing w:before="100" w:beforeAutospacing="1" w:after="270" w:line="240" w:lineRule="auto"/>
        <w:rPr>
          <w:rFonts w:ascii="Times New Roman" w:eastAsia="Times New Roman" w:hAnsi="Times New Roman" w:cs="Times New Roman"/>
          <w:color w:val="000000"/>
        </w:rPr>
      </w:pPr>
      <w:bookmarkStart w:id="211" w:name="ObsStudyModel"/>
      <w:r w:rsidRPr="00F52D82">
        <w:rPr>
          <w:rFonts w:ascii="Times New Roman" w:eastAsia="Times New Roman" w:hAnsi="Times New Roman" w:cs="Times New Roman"/>
          <w:b/>
          <w:bCs/>
          <w:color w:val="000000"/>
        </w:rPr>
        <w:t>Observational Study Model</w:t>
      </w:r>
      <w:bookmarkEnd w:id="211"/>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0038658A" w:rsidRPr="00F52D82">
        <w:rPr>
          <w:rFonts w:ascii="Times New Roman" w:eastAsia="Times New Roman" w:hAnsi="Times New Roman" w:cs="Times New Roman"/>
          <w:b/>
          <w:bCs/>
          <w:color w:val="CC0000"/>
        </w:rPr>
        <w:t>NA</w:t>
      </w:r>
      <w:r w:rsidRPr="00F52D82">
        <w:rPr>
          <w:rFonts w:ascii="Times New Roman" w:eastAsia="Times New Roman" w:hAnsi="Times New Roman" w:cs="Times New Roman"/>
          <w:color w:val="000000"/>
        </w:rPr>
        <w:br/>
      </w:r>
    </w:p>
    <w:p w14:paraId="1245BAF1" w14:textId="019A5CAE" w:rsidR="007D68D7" w:rsidRPr="00F52D82" w:rsidRDefault="007D68D7" w:rsidP="00A053CB">
      <w:pPr>
        <w:numPr>
          <w:ilvl w:val="1"/>
          <w:numId w:val="10"/>
        </w:numPr>
        <w:spacing w:before="100" w:beforeAutospacing="1" w:after="270" w:line="240" w:lineRule="auto"/>
        <w:rPr>
          <w:rFonts w:ascii="Times New Roman" w:eastAsia="Times New Roman" w:hAnsi="Times New Roman" w:cs="Times New Roman"/>
          <w:color w:val="000000"/>
        </w:rPr>
      </w:pPr>
      <w:bookmarkStart w:id="212" w:name="ObsTiming"/>
      <w:r w:rsidRPr="00F52D82">
        <w:rPr>
          <w:rFonts w:ascii="Times New Roman" w:eastAsia="Times New Roman" w:hAnsi="Times New Roman" w:cs="Times New Roman"/>
          <w:b/>
          <w:bCs/>
          <w:color w:val="000000"/>
        </w:rPr>
        <w:t>Time Perspective</w:t>
      </w:r>
      <w:bookmarkEnd w:id="212"/>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t xml:space="preserve">Definition: Temporal relationship of observation period to time of </w:t>
      </w:r>
    </w:p>
    <w:p w14:paraId="6D2F57C0" w14:textId="2625AC6B" w:rsidR="007D68D7" w:rsidRPr="00F52D82" w:rsidRDefault="007D68D7" w:rsidP="00A053CB">
      <w:pPr>
        <w:numPr>
          <w:ilvl w:val="2"/>
          <w:numId w:val="1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Cross-sectional: Observations or measurements made at a single point in time, usually at subject enrollment</w:t>
      </w:r>
    </w:p>
    <w:p w14:paraId="1A00E041" w14:textId="77777777" w:rsidR="00A053CB" w:rsidRPr="00F52D82" w:rsidRDefault="00A053CB" w:rsidP="007D68D7">
      <w:pPr>
        <w:numPr>
          <w:ilvl w:val="1"/>
          <w:numId w:val="10"/>
        </w:numPr>
        <w:spacing w:before="100" w:beforeAutospacing="1" w:after="60" w:line="240" w:lineRule="auto"/>
        <w:rPr>
          <w:rFonts w:ascii="Times New Roman" w:eastAsia="Times New Roman" w:hAnsi="Times New Roman" w:cs="Times New Roman"/>
          <w:color w:val="000000"/>
        </w:rPr>
      </w:pPr>
      <w:bookmarkStart w:id="213" w:name="ObsEnrollment"/>
    </w:p>
    <w:p w14:paraId="71CC4579" w14:textId="792BB642" w:rsidR="0038658A" w:rsidRPr="00F52D82" w:rsidRDefault="007D68D7" w:rsidP="00917A09">
      <w:pPr>
        <w:spacing w:before="100" w:beforeAutospacing="1" w:after="60" w:line="240" w:lineRule="auto"/>
        <w:ind w:left="1080"/>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Enrollment</w:t>
      </w:r>
      <w:bookmarkEnd w:id="213"/>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0038658A" w:rsidRPr="00F52D82">
        <w:rPr>
          <w:rFonts w:ascii="Times New Roman" w:eastAsia="Times New Roman" w:hAnsi="Times New Roman" w:cs="Times New Roman"/>
          <w:b/>
          <w:bCs/>
          <w:color w:val="CC0000"/>
        </w:rPr>
        <w:t>n=300</w:t>
      </w:r>
      <w:r w:rsidRPr="00F52D82">
        <w:rPr>
          <w:rFonts w:ascii="Times New Roman" w:eastAsia="Times New Roman" w:hAnsi="Times New Roman" w:cs="Times New Roman"/>
          <w:color w:val="000000"/>
        </w:rPr>
        <w:br/>
      </w:r>
      <w:bookmarkStart w:id="214" w:name="RoPR"/>
      <w:r w:rsidRPr="00F52D82">
        <w:rPr>
          <w:rFonts w:ascii="Times New Roman" w:eastAsia="Times New Roman" w:hAnsi="Times New Roman" w:cs="Times New Roman"/>
          <w:b/>
          <w:bCs/>
          <w:color w:val="000000"/>
        </w:rPr>
        <w:t>Target Follow-Up Duration</w:t>
      </w:r>
      <w:bookmarkEnd w:id="214"/>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0038658A" w:rsidRPr="00F52D82">
        <w:rPr>
          <w:rFonts w:ascii="Times New Roman" w:eastAsia="Times New Roman" w:hAnsi="Times New Roman" w:cs="Times New Roman"/>
          <w:b/>
          <w:bCs/>
          <w:color w:val="CC0000"/>
        </w:rPr>
        <w:t xml:space="preserve">NA </w:t>
      </w:r>
    </w:p>
    <w:p w14:paraId="28E38097" w14:textId="1FF43B15" w:rsidR="007D68D7" w:rsidRPr="00F52D82" w:rsidRDefault="0038658A" w:rsidP="007D68D7">
      <w:pPr>
        <w:numPr>
          <w:ilvl w:val="1"/>
          <w:numId w:val="10"/>
        </w:numPr>
        <w:spacing w:before="100" w:beforeAutospacing="1" w:after="27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lastRenderedPageBreak/>
        <w:t>Defin</w:t>
      </w:r>
      <w:r w:rsidR="007D68D7" w:rsidRPr="00F52D82">
        <w:rPr>
          <w:rFonts w:ascii="Times New Roman" w:eastAsia="Times New Roman" w:hAnsi="Times New Roman" w:cs="Times New Roman"/>
          <w:color w:val="000000"/>
        </w:rPr>
        <w:t xml:space="preserve">ition: For Patient Registries, the anticipated </w:t>
      </w:r>
      <w:proofErr w:type="gramStart"/>
      <w:r w:rsidR="007D68D7" w:rsidRPr="00F52D82">
        <w:rPr>
          <w:rFonts w:ascii="Times New Roman" w:eastAsia="Times New Roman" w:hAnsi="Times New Roman" w:cs="Times New Roman"/>
          <w:color w:val="000000"/>
        </w:rPr>
        <w:t>time period</w:t>
      </w:r>
      <w:proofErr w:type="gramEnd"/>
      <w:r w:rsidR="007D68D7" w:rsidRPr="00F52D82">
        <w:rPr>
          <w:rFonts w:ascii="Times New Roman" w:eastAsia="Times New Roman" w:hAnsi="Times New Roman" w:cs="Times New Roman"/>
          <w:color w:val="000000"/>
        </w:rPr>
        <w:t xml:space="preserve"> over which each participant is to be followed. Provide a number and select a Unit of Time (years, months, weeks, days).</w:t>
      </w:r>
    </w:p>
    <w:p w14:paraId="1FE7948D" w14:textId="77777777" w:rsidR="0038658A" w:rsidRPr="00F52D82" w:rsidRDefault="007D68D7" w:rsidP="007D68D7">
      <w:pPr>
        <w:numPr>
          <w:ilvl w:val="1"/>
          <w:numId w:val="10"/>
        </w:numPr>
        <w:spacing w:before="100" w:beforeAutospacing="1" w:after="60" w:line="240" w:lineRule="auto"/>
        <w:rPr>
          <w:rFonts w:ascii="Times New Roman" w:eastAsia="Times New Roman" w:hAnsi="Times New Roman" w:cs="Times New Roman"/>
          <w:color w:val="000000"/>
        </w:rPr>
      </w:pPr>
      <w:bookmarkStart w:id="215" w:name="NumberOfGroups"/>
      <w:r w:rsidRPr="00F52D82">
        <w:rPr>
          <w:rFonts w:ascii="Times New Roman" w:eastAsia="Times New Roman" w:hAnsi="Times New Roman" w:cs="Times New Roman"/>
          <w:b/>
          <w:bCs/>
          <w:color w:val="000000"/>
        </w:rPr>
        <w:t>Number of Groups/Cohorts</w:t>
      </w:r>
      <w:bookmarkEnd w:id="215"/>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0038658A" w:rsidRPr="00F52D82">
        <w:rPr>
          <w:rFonts w:ascii="Times New Roman" w:eastAsia="Times New Roman" w:hAnsi="Times New Roman" w:cs="Times New Roman"/>
          <w:b/>
          <w:bCs/>
          <w:color w:val="CC0000"/>
        </w:rPr>
        <w:t>2</w:t>
      </w:r>
    </w:p>
    <w:p w14:paraId="3AC8E09F" w14:textId="60686495" w:rsidR="007D68D7" w:rsidRPr="00F52D82" w:rsidRDefault="007D68D7" w:rsidP="007D68D7">
      <w:pPr>
        <w:numPr>
          <w:ilvl w:val="1"/>
          <w:numId w:val="1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Definition: Number of study groups/cohorts. Enter "1" for a single-group study. Many observational studies have one group/cohort; case control studies typically have two.</w:t>
      </w:r>
    </w:p>
    <w:p w14:paraId="475DFD57" w14:textId="77777777" w:rsidR="007D68D7" w:rsidRPr="00F52D82" w:rsidRDefault="007D68D7" w:rsidP="007D68D7">
      <w:pPr>
        <w:spacing w:after="0" w:line="240" w:lineRule="auto"/>
        <w:rPr>
          <w:rFonts w:ascii="Times New Roman" w:eastAsia="Times New Roman" w:hAnsi="Times New Roman" w:cs="Times New Roman"/>
        </w:rPr>
      </w:pPr>
      <w:bookmarkStart w:id="216" w:name="ArmsGroupsInterventions"/>
      <w:bookmarkEnd w:id="216"/>
      <w:r w:rsidRPr="00F52D82">
        <w:rPr>
          <w:rFonts w:ascii="Times New Roman" w:eastAsia="Times New Roman" w:hAnsi="Times New Roman" w:cs="Times New Roman"/>
          <w:color w:val="000000"/>
        </w:rPr>
        <w:br/>
      </w:r>
    </w:p>
    <w:p w14:paraId="7BCCDAAD" w14:textId="0393410A" w:rsidR="007D68D7" w:rsidRPr="00F52D82" w:rsidRDefault="007D68D7" w:rsidP="007D68D7">
      <w:pPr>
        <w:spacing w:after="0" w:line="240" w:lineRule="auto"/>
        <w:rPr>
          <w:rFonts w:ascii="Times New Roman" w:eastAsia="Times New Roman" w:hAnsi="Times New Roman" w:cs="Times New Roman"/>
          <w:color w:val="000000"/>
        </w:rPr>
      </w:pPr>
      <w:r w:rsidRPr="00F52D82">
        <w:rPr>
          <w:rFonts w:ascii="Times New Roman" w:eastAsia="Times New Roman" w:hAnsi="Times New Roman" w:cs="Times New Roman"/>
          <w:noProof/>
          <w:color w:val="000000"/>
        </w:rPr>
        <w:drawing>
          <wp:inline distT="0" distB="0" distL="0" distR="0" wp14:anchorId="76AC3812" wp14:editId="6A777368">
            <wp:extent cx="153670" cy="153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sGroupsInterventions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00"/>
        </w:rPr>
        <w:t>8. Arms, Groups, and Interventions</w:t>
      </w:r>
    </w:p>
    <w:p w14:paraId="7CEE2A83" w14:textId="29C827BE" w:rsidR="007D68D7" w:rsidRPr="00F52D82" w:rsidRDefault="007D68D7" w:rsidP="007D68D7">
      <w:pPr>
        <w:numPr>
          <w:ilvl w:val="0"/>
          <w:numId w:val="11"/>
        </w:numPr>
        <w:spacing w:before="100" w:beforeAutospacing="1" w:after="100" w:afterAutospacing="1" w:line="240" w:lineRule="auto"/>
        <w:rPr>
          <w:rFonts w:ascii="Times New Roman" w:eastAsia="Times New Roman" w:hAnsi="Times New Roman" w:cs="Times New Roman"/>
          <w:color w:val="000000"/>
        </w:rPr>
      </w:pPr>
      <w:bookmarkStart w:id="217" w:name="Arms"/>
      <w:bookmarkEnd w:id="217"/>
      <w:r w:rsidRPr="00F52D82">
        <w:rPr>
          <w:rFonts w:ascii="Times New Roman" w:eastAsia="Times New Roman" w:hAnsi="Times New Roman" w:cs="Times New Roman"/>
          <w:b/>
          <w:bCs/>
          <w:color w:val="000000"/>
        </w:rPr>
        <w:t>Arm Information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b/>
          <w:bCs/>
          <w:color w:val="000000"/>
        </w:rPr>
        <w:t> </w:t>
      </w:r>
      <w:r w:rsidRPr="00F52D82">
        <w:rPr>
          <w:rFonts w:ascii="Times New Roman" w:eastAsia="Times New Roman" w:hAnsi="Times New Roman" w:cs="Times New Roman"/>
          <w:color w:val="000000"/>
        </w:rPr>
        <w:t>(</w:t>
      </w:r>
      <w:r w:rsidRPr="00F52D82">
        <w:rPr>
          <w:rFonts w:ascii="Times New Roman" w:eastAsia="Times New Roman" w:hAnsi="Times New Roman" w:cs="Times New Roman"/>
          <w:i/>
          <w:iCs/>
          <w:color w:val="000000"/>
        </w:rPr>
        <w:t>For interventional studies only</w:t>
      </w:r>
      <w:r w:rsidRPr="00F52D82">
        <w:rPr>
          <w:rFonts w:ascii="Times New Roman" w:eastAsia="Times New Roman" w:hAnsi="Times New Roman" w:cs="Times New Roman"/>
          <w:color w:val="000000"/>
        </w:rPr>
        <w:t>)</w:t>
      </w:r>
      <w:r w:rsidRPr="00F52D82">
        <w:rPr>
          <w:rFonts w:ascii="Times New Roman" w:eastAsia="Times New Roman" w:hAnsi="Times New Roman" w:cs="Times New Roman"/>
          <w:color w:val="000000"/>
        </w:rPr>
        <w:br/>
        <w:t>Definition: A description of each arm of the clinical trial that indicates its role in the clinical trial; provides an informative title; and, if necessary, additional descriptive information (including which interventions are administered in each arm) to differentiate each arm from other arms in the clinical trial.</w:t>
      </w:r>
      <w:r w:rsidRPr="00F52D82">
        <w:rPr>
          <w:rFonts w:ascii="Times New Roman" w:eastAsia="Times New Roman" w:hAnsi="Times New Roman" w:cs="Times New Roman"/>
          <w:color w:val="000000"/>
        </w:rPr>
        <w:br/>
      </w:r>
      <w:r w:rsidRPr="00F52D82">
        <w:rPr>
          <w:rFonts w:ascii="Times New Roman" w:eastAsia="Times New Roman" w:hAnsi="Times New Roman" w:cs="Times New Roman"/>
          <w:color w:val="000000"/>
        </w:rPr>
        <w:br/>
      </w:r>
      <w:r w:rsidRPr="00F52D82">
        <w:rPr>
          <w:rFonts w:ascii="Times New Roman" w:eastAsia="Times New Roman" w:hAnsi="Times New Roman" w:cs="Times New Roman"/>
          <w:color w:val="000000"/>
          <w:u w:val="single"/>
        </w:rPr>
        <w:t>Note</w:t>
      </w:r>
      <w:r w:rsidRPr="00F52D82">
        <w:rPr>
          <w:rFonts w:ascii="Times New Roman" w:eastAsia="Times New Roman" w:hAnsi="Times New Roman" w:cs="Times New Roman"/>
          <w:color w:val="000000"/>
        </w:rPr>
        <w:t>: "Arm" means a pre-specified group or subgroup of participant(s) in a clinical trial assigned to receive specific intervention(s) (or no intervention) according to a protocol.</w:t>
      </w:r>
    </w:p>
    <w:p w14:paraId="310DF545" w14:textId="77777777" w:rsidR="00A726B8" w:rsidRPr="00F52D82" w:rsidRDefault="00A726B8" w:rsidP="00A726B8">
      <w:pPr>
        <w:numPr>
          <w:ilvl w:val="1"/>
          <w:numId w:val="11"/>
        </w:numPr>
        <w:spacing w:before="100" w:beforeAutospacing="1" w:after="100" w:afterAutospacing="1"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Arm Title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 INTERVENTION</w:t>
      </w:r>
      <w:r w:rsidRPr="00F52D82">
        <w:rPr>
          <w:rFonts w:ascii="Times New Roman" w:eastAsia="Times New Roman" w:hAnsi="Times New Roman" w:cs="Times New Roman"/>
          <w:color w:val="000000"/>
        </w:rPr>
        <w:t xml:space="preserve"> </w:t>
      </w:r>
    </w:p>
    <w:p w14:paraId="43D3410C" w14:textId="6E1EDCEA" w:rsidR="00A726B8" w:rsidRPr="00F52D82" w:rsidRDefault="00A726B8" w:rsidP="00A726B8">
      <w:pPr>
        <w:numPr>
          <w:ilvl w:val="1"/>
          <w:numId w:val="11"/>
        </w:numPr>
        <w:spacing w:before="100" w:beforeAutospacing="1" w:after="100" w:afterAutospacing="1"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Definition: The short name used to identify the arm.</w:t>
      </w:r>
      <w:r w:rsidRPr="00F52D82">
        <w:rPr>
          <w:rFonts w:ascii="Times New Roman" w:eastAsia="Times New Roman" w:hAnsi="Times New Roman" w:cs="Times New Roman"/>
          <w:color w:val="000000"/>
        </w:rPr>
        <w:br/>
        <w:t>Limit: 100 characters.</w:t>
      </w:r>
    </w:p>
    <w:p w14:paraId="1A734E4A" w14:textId="0574920E" w:rsidR="00A726B8" w:rsidRPr="00F52D82" w:rsidRDefault="00A726B8" w:rsidP="00A726B8">
      <w:pPr>
        <w:numPr>
          <w:ilvl w:val="1"/>
          <w:numId w:val="11"/>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Arm Type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color w:val="000000"/>
        </w:rPr>
        <w:br/>
        <w:t>Definition: The role of each arm in the clinical trial.</w:t>
      </w:r>
    </w:p>
    <w:p w14:paraId="548F3A0F" w14:textId="77777777" w:rsidR="00A726B8" w:rsidRPr="00F52D82" w:rsidRDefault="00A726B8" w:rsidP="00A726B8">
      <w:pPr>
        <w:numPr>
          <w:ilvl w:val="2"/>
          <w:numId w:val="11"/>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Experimental</w:t>
      </w:r>
    </w:p>
    <w:p w14:paraId="6C3CF444" w14:textId="66583497" w:rsidR="00A726B8" w:rsidRPr="00F52D82" w:rsidRDefault="00A726B8" w:rsidP="003C5C0D">
      <w:pPr>
        <w:numPr>
          <w:ilvl w:val="0"/>
          <w:numId w:val="11"/>
        </w:numPr>
        <w:spacing w:before="100" w:beforeAutospacing="1" w:after="100" w:afterAutospacing="1"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Arm Description</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FF"/>
        </w:rPr>
        <w:t>[*]</w:t>
      </w:r>
      <w:r w:rsidRPr="00F52D82">
        <w:rPr>
          <w:rFonts w:ascii="Times New Roman" w:eastAsia="Times New Roman" w:hAnsi="Times New Roman" w:cs="Times New Roman"/>
          <w:color w:val="000000"/>
        </w:rPr>
        <w:br/>
      </w:r>
      <w:r w:rsidR="001F2C6A" w:rsidRPr="00F52D82">
        <w:rPr>
          <w:rFonts w:ascii="Times New Roman" w:eastAsia="Times New Roman" w:hAnsi="Times New Roman" w:cs="Times New Roman"/>
          <w:color w:val="000000"/>
        </w:rPr>
        <w:t xml:space="preserve">Participants are asked to </w:t>
      </w:r>
      <w:proofErr w:type="gramStart"/>
      <w:r w:rsidR="001F2C6A" w:rsidRPr="00F52D82">
        <w:rPr>
          <w:rFonts w:ascii="Times New Roman" w:eastAsia="Times New Roman" w:hAnsi="Times New Roman" w:cs="Times New Roman"/>
          <w:color w:val="000000"/>
        </w:rPr>
        <w:t>spent</w:t>
      </w:r>
      <w:proofErr w:type="gramEnd"/>
      <w:r w:rsidR="001F2C6A" w:rsidRPr="00F52D82">
        <w:rPr>
          <w:rFonts w:ascii="Times New Roman" w:eastAsia="Times New Roman" w:hAnsi="Times New Roman" w:cs="Times New Roman"/>
          <w:color w:val="000000"/>
        </w:rPr>
        <w:t xml:space="preserve"> at least 20 minutes on the website</w:t>
      </w:r>
      <w:r w:rsidR="009C4F49" w:rsidRPr="00F52D82">
        <w:rPr>
          <w:rFonts w:ascii="Times New Roman" w:eastAsia="Times New Roman" w:hAnsi="Times New Roman" w:cs="Times New Roman"/>
          <w:color w:val="000000"/>
        </w:rPr>
        <w:t xml:space="preserve"> (</w:t>
      </w:r>
      <w:proofErr w:type="spellStart"/>
      <w:r w:rsidR="009C4F49" w:rsidRPr="00F52D82">
        <w:rPr>
          <w:rFonts w:ascii="Times New Roman" w:eastAsia="Times New Roman" w:hAnsi="Times New Roman" w:cs="Times New Roman"/>
          <w:color w:val="000000"/>
        </w:rPr>
        <w:t>MyMenoplan</w:t>
      </w:r>
      <w:proofErr w:type="spellEnd"/>
      <w:r w:rsidR="009C4F49" w:rsidRPr="00F52D82">
        <w:rPr>
          <w:rFonts w:ascii="Times New Roman" w:eastAsia="Times New Roman" w:hAnsi="Times New Roman" w:cs="Times New Roman"/>
          <w:color w:val="000000"/>
        </w:rPr>
        <w:t>) assigned to them.</w:t>
      </w:r>
    </w:p>
    <w:p w14:paraId="7EA966A2" w14:textId="77777777" w:rsidR="00A726B8" w:rsidRPr="00F52D82" w:rsidRDefault="00A726B8" w:rsidP="007D68D7">
      <w:pPr>
        <w:numPr>
          <w:ilvl w:val="0"/>
          <w:numId w:val="11"/>
        </w:numPr>
        <w:spacing w:before="100" w:beforeAutospacing="1" w:after="100" w:afterAutospacing="1" w:line="240" w:lineRule="auto"/>
        <w:rPr>
          <w:rFonts w:ascii="Times New Roman" w:eastAsia="Times New Roman" w:hAnsi="Times New Roman" w:cs="Times New Roman"/>
          <w:color w:val="000000"/>
        </w:rPr>
      </w:pPr>
    </w:p>
    <w:p w14:paraId="57E1D39B" w14:textId="02EEBB2F" w:rsidR="007D68D7" w:rsidRPr="00F52D82" w:rsidRDefault="007D68D7" w:rsidP="007D68D7">
      <w:pPr>
        <w:numPr>
          <w:ilvl w:val="1"/>
          <w:numId w:val="11"/>
        </w:numPr>
        <w:spacing w:before="100" w:beforeAutospacing="1" w:after="100" w:afterAutospacing="1" w:line="240" w:lineRule="auto"/>
        <w:rPr>
          <w:rFonts w:ascii="Times New Roman" w:eastAsia="Times New Roman" w:hAnsi="Times New Roman" w:cs="Times New Roman"/>
          <w:color w:val="000000"/>
        </w:rPr>
      </w:pPr>
      <w:bookmarkStart w:id="218" w:name="ArmLabel"/>
      <w:r w:rsidRPr="00F52D82">
        <w:rPr>
          <w:rFonts w:ascii="Times New Roman" w:eastAsia="Times New Roman" w:hAnsi="Times New Roman" w:cs="Times New Roman"/>
          <w:b/>
          <w:bCs/>
          <w:color w:val="000000"/>
        </w:rPr>
        <w:t>Arm Title</w:t>
      </w:r>
      <w:bookmarkEnd w:id="218"/>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0038658A" w:rsidRPr="00F52D82">
        <w:rPr>
          <w:rFonts w:ascii="Times New Roman" w:eastAsia="Times New Roman" w:hAnsi="Times New Roman" w:cs="Times New Roman"/>
          <w:b/>
          <w:bCs/>
          <w:color w:val="CC0000"/>
        </w:rPr>
        <w:t>CONTROL</w:t>
      </w:r>
      <w:r w:rsidRPr="00F52D82">
        <w:rPr>
          <w:rFonts w:ascii="Times New Roman" w:eastAsia="Times New Roman" w:hAnsi="Times New Roman" w:cs="Times New Roman"/>
          <w:color w:val="000000"/>
        </w:rPr>
        <w:br/>
        <w:t>Definition: The short name used to identify the arm.</w:t>
      </w:r>
      <w:r w:rsidRPr="00F52D82">
        <w:rPr>
          <w:rFonts w:ascii="Times New Roman" w:eastAsia="Times New Roman" w:hAnsi="Times New Roman" w:cs="Times New Roman"/>
          <w:color w:val="000000"/>
        </w:rPr>
        <w:br/>
        <w:t>Limit: 100 characters.</w:t>
      </w:r>
    </w:p>
    <w:p w14:paraId="0D7FD06E" w14:textId="7F872012" w:rsidR="007D68D7" w:rsidRPr="00F52D82" w:rsidRDefault="007D68D7" w:rsidP="007D68D7">
      <w:pPr>
        <w:numPr>
          <w:ilvl w:val="1"/>
          <w:numId w:val="11"/>
        </w:numPr>
        <w:spacing w:before="100" w:beforeAutospacing="1" w:after="60" w:line="240" w:lineRule="auto"/>
        <w:rPr>
          <w:rFonts w:ascii="Times New Roman" w:eastAsia="Times New Roman" w:hAnsi="Times New Roman" w:cs="Times New Roman"/>
          <w:color w:val="000000"/>
        </w:rPr>
      </w:pPr>
      <w:bookmarkStart w:id="219" w:name="ArmType"/>
      <w:r w:rsidRPr="00F52D82">
        <w:rPr>
          <w:rFonts w:ascii="Times New Roman" w:eastAsia="Times New Roman" w:hAnsi="Times New Roman" w:cs="Times New Roman"/>
          <w:b/>
          <w:bCs/>
          <w:color w:val="000000"/>
        </w:rPr>
        <w:t>Arm Type</w:t>
      </w:r>
      <w:bookmarkEnd w:id="219"/>
      <w:r w:rsidRPr="00F52D82">
        <w:rPr>
          <w:rFonts w:ascii="Times New Roman" w:eastAsia="Times New Roman" w:hAnsi="Times New Roman" w:cs="Times New Roman"/>
          <w:color w:val="000000"/>
        </w:rPr>
        <w:t> </w:t>
      </w:r>
      <w:r w:rsidR="00A726B8" w:rsidRPr="00F52D82">
        <w:rPr>
          <w:rFonts w:ascii="Times New Roman" w:eastAsia="Times New Roman" w:hAnsi="Times New Roman" w:cs="Times New Roman"/>
          <w:color w:val="000000"/>
        </w:rPr>
        <w:t xml:space="preserve"> </w:t>
      </w:r>
      <w:r w:rsidRPr="00F52D82">
        <w:rPr>
          <w:rFonts w:ascii="Times New Roman" w:eastAsia="Times New Roman" w:hAnsi="Times New Roman" w:cs="Times New Roman"/>
          <w:color w:val="000000"/>
        </w:rPr>
        <w:br/>
        <w:t>Definition: The role of each arm in the clinical trial.</w:t>
      </w:r>
    </w:p>
    <w:p w14:paraId="71C104A8" w14:textId="77777777" w:rsidR="007D68D7" w:rsidRPr="00F52D82" w:rsidRDefault="007D68D7" w:rsidP="007D68D7">
      <w:pPr>
        <w:numPr>
          <w:ilvl w:val="2"/>
          <w:numId w:val="11"/>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Active Comparator</w:t>
      </w:r>
    </w:p>
    <w:p w14:paraId="51591FB2" w14:textId="3880E6C1" w:rsidR="00974F40" w:rsidRPr="00F52D82" w:rsidRDefault="007D68D7" w:rsidP="00974F40">
      <w:pPr>
        <w:numPr>
          <w:ilvl w:val="1"/>
          <w:numId w:val="11"/>
        </w:numPr>
        <w:spacing w:before="100" w:beforeAutospacing="1" w:after="270" w:line="240" w:lineRule="auto"/>
        <w:rPr>
          <w:rFonts w:ascii="Times New Roman" w:eastAsia="Times New Roman" w:hAnsi="Times New Roman" w:cs="Times New Roman"/>
          <w:color w:val="000000"/>
        </w:rPr>
      </w:pPr>
      <w:bookmarkStart w:id="220" w:name="ArmDescription"/>
      <w:r w:rsidRPr="00F52D82">
        <w:rPr>
          <w:rFonts w:ascii="Times New Roman" w:eastAsia="Times New Roman" w:hAnsi="Times New Roman" w:cs="Times New Roman"/>
          <w:b/>
          <w:bCs/>
          <w:color w:val="000000"/>
        </w:rPr>
        <w:t>Arm Description</w:t>
      </w:r>
      <w:bookmarkEnd w:id="220"/>
    </w:p>
    <w:p w14:paraId="5D13E3C2" w14:textId="27636B6D" w:rsidR="00A56B73" w:rsidRPr="00F52D82" w:rsidRDefault="00974F40" w:rsidP="00A56B73">
      <w:pPr>
        <w:numPr>
          <w:ilvl w:val="1"/>
          <w:numId w:val="11"/>
        </w:numPr>
        <w:spacing w:before="100" w:beforeAutospacing="1" w:after="27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 xml:space="preserve">Participants are asked to </w:t>
      </w:r>
      <w:proofErr w:type="gramStart"/>
      <w:r w:rsidRPr="00F52D82">
        <w:rPr>
          <w:rFonts w:ascii="Times New Roman" w:eastAsia="Times New Roman" w:hAnsi="Times New Roman" w:cs="Times New Roman"/>
          <w:color w:val="000000"/>
        </w:rPr>
        <w:t>spent</w:t>
      </w:r>
      <w:proofErr w:type="gramEnd"/>
      <w:r w:rsidRPr="00F52D82">
        <w:rPr>
          <w:rFonts w:ascii="Times New Roman" w:eastAsia="Times New Roman" w:hAnsi="Times New Roman" w:cs="Times New Roman"/>
          <w:color w:val="000000"/>
        </w:rPr>
        <w:t xml:space="preserve"> at least 20 minutes on at least one of the</w:t>
      </w:r>
      <w:r w:rsidR="00A56B73" w:rsidRPr="00F52D82">
        <w:rPr>
          <w:rFonts w:ascii="Times New Roman" w:eastAsia="Times New Roman" w:hAnsi="Times New Roman" w:cs="Times New Roman"/>
          <w:color w:val="000000"/>
        </w:rPr>
        <w:t xml:space="preserve"> following websites: </w:t>
      </w:r>
    </w:p>
    <w:p w14:paraId="677A3138" w14:textId="5F1574FF" w:rsidR="00A56B73" w:rsidRPr="00F52D82" w:rsidRDefault="00A56B73" w:rsidP="00A56B73">
      <w:pPr>
        <w:numPr>
          <w:ilvl w:val="1"/>
          <w:numId w:val="11"/>
        </w:numPr>
        <w:spacing w:before="100" w:beforeAutospacing="1" w:after="270" w:line="240" w:lineRule="auto"/>
        <w:rPr>
          <w:rFonts w:ascii="Times New Roman" w:eastAsia="Times New Roman" w:hAnsi="Times New Roman" w:cs="Times New Roman"/>
          <w:color w:val="000000"/>
        </w:rPr>
      </w:pPr>
      <w:r w:rsidRPr="00F52D82">
        <w:rPr>
          <w:rFonts w:ascii="Times New Roman" w:hAnsi="Times New Roman" w:cs="Times New Roman"/>
        </w:rPr>
        <w:t>North American Menopause Society: </w:t>
      </w:r>
      <w:hyperlink r:id="rId28" w:history="1">
        <w:r w:rsidRPr="00F52D82">
          <w:rPr>
            <w:rStyle w:val="Hyperlink"/>
            <w:rFonts w:ascii="Times New Roman" w:hAnsi="Times New Roman" w:cs="Times New Roman"/>
          </w:rPr>
          <w:t>https://www.menopause.org/for-women</w:t>
        </w:r>
      </w:hyperlink>
      <w:r w:rsidRPr="00F52D82">
        <w:rPr>
          <w:rFonts w:ascii="Times New Roman" w:hAnsi="Times New Roman" w:cs="Times New Roman"/>
        </w:rPr>
        <w:br/>
      </w:r>
      <w:r w:rsidRPr="00F52D82">
        <w:rPr>
          <w:rFonts w:ascii="Times New Roman" w:hAnsi="Times New Roman" w:cs="Times New Roman"/>
        </w:rPr>
        <w:br/>
        <w:t>National Institute on Aging: </w:t>
      </w:r>
      <w:hyperlink r:id="rId29" w:history="1">
        <w:r w:rsidRPr="00F52D82">
          <w:rPr>
            <w:rStyle w:val="Hyperlink"/>
            <w:rFonts w:ascii="Times New Roman" w:hAnsi="Times New Roman" w:cs="Times New Roman"/>
          </w:rPr>
          <w:t>https://www.nia.nih.gov/health/topics/menopause</w:t>
        </w:r>
      </w:hyperlink>
      <w:r w:rsidRPr="00F52D82">
        <w:rPr>
          <w:rFonts w:ascii="Times New Roman" w:hAnsi="Times New Roman" w:cs="Times New Roman"/>
        </w:rPr>
        <w:br/>
      </w:r>
      <w:r w:rsidRPr="00F52D82">
        <w:rPr>
          <w:rFonts w:ascii="Times New Roman" w:hAnsi="Times New Roman" w:cs="Times New Roman"/>
        </w:rPr>
        <w:br/>
        <w:t>The Office on Women’s Health-Menopause: </w:t>
      </w:r>
      <w:hyperlink r:id="rId30" w:history="1">
        <w:r w:rsidRPr="00F52D82">
          <w:rPr>
            <w:rStyle w:val="Hyperlink"/>
            <w:rFonts w:ascii="Times New Roman" w:hAnsi="Times New Roman" w:cs="Times New Roman"/>
          </w:rPr>
          <w:t>https://www.womenshealth.gov/menopause</w:t>
        </w:r>
      </w:hyperlink>
    </w:p>
    <w:p w14:paraId="050F2050" w14:textId="77777777" w:rsidR="007D68D7" w:rsidRPr="00F52D82" w:rsidRDefault="007D68D7" w:rsidP="007D68D7">
      <w:pPr>
        <w:spacing w:beforeAutospacing="1" w:after="0" w:line="240" w:lineRule="auto"/>
        <w:ind w:left="720"/>
        <w:rPr>
          <w:rFonts w:ascii="Times New Roman" w:eastAsia="Times New Roman" w:hAnsi="Times New Roman" w:cs="Times New Roman"/>
          <w:color w:val="000000"/>
        </w:rPr>
      </w:pPr>
      <w:bookmarkStart w:id="221" w:name="Groups"/>
      <w:bookmarkEnd w:id="221"/>
    </w:p>
    <w:p w14:paraId="30574A3F" w14:textId="77777777" w:rsidR="007D68D7" w:rsidRPr="00F52D82" w:rsidRDefault="007D68D7" w:rsidP="007D68D7">
      <w:pPr>
        <w:spacing w:before="100" w:beforeAutospacing="1" w:after="100" w:afterAutospacing="1" w:line="240" w:lineRule="auto"/>
        <w:ind w:left="720"/>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lastRenderedPageBreak/>
        <w:t>Group/Cohort Information</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i/>
          <w:iCs/>
          <w:color w:val="000000"/>
        </w:rPr>
        <w:t>For observational studies only</w:t>
      </w:r>
      <w:r w:rsidRPr="00F52D82">
        <w:rPr>
          <w:rFonts w:ascii="Times New Roman" w:eastAsia="Times New Roman" w:hAnsi="Times New Roman" w:cs="Times New Roman"/>
          <w:color w:val="000000"/>
        </w:rPr>
        <w:t>)</w:t>
      </w:r>
      <w:r w:rsidRPr="00F52D82">
        <w:rPr>
          <w:rFonts w:ascii="Times New Roman" w:eastAsia="Times New Roman" w:hAnsi="Times New Roman" w:cs="Times New Roman"/>
          <w:color w:val="000000"/>
        </w:rPr>
        <w:br/>
        <w:t>Definition: Specify the predefined participant groups (cohorts) to be studied, corresponding to Number of Groups specified under Study Design (for single-group studies, the following data elements are optional). Do not use this section to specify strata (Detailed Description can be used for that purpose, if desired).</w:t>
      </w:r>
    </w:p>
    <w:p w14:paraId="1FC81AAC" w14:textId="3A333E70" w:rsidR="007D68D7" w:rsidRPr="00F52D82" w:rsidRDefault="007D68D7" w:rsidP="007D68D7">
      <w:pPr>
        <w:numPr>
          <w:ilvl w:val="1"/>
          <w:numId w:val="11"/>
        </w:numPr>
        <w:spacing w:before="100" w:beforeAutospacing="1" w:after="60" w:line="240" w:lineRule="auto"/>
        <w:rPr>
          <w:rFonts w:ascii="Times New Roman" w:eastAsia="Times New Roman" w:hAnsi="Times New Roman" w:cs="Times New Roman"/>
          <w:color w:val="000000"/>
        </w:rPr>
      </w:pPr>
      <w:bookmarkStart w:id="222" w:name="GroupLabel"/>
      <w:r w:rsidRPr="00F52D82">
        <w:rPr>
          <w:rFonts w:ascii="Times New Roman" w:eastAsia="Times New Roman" w:hAnsi="Times New Roman" w:cs="Times New Roman"/>
          <w:b/>
          <w:bCs/>
          <w:color w:val="000000"/>
        </w:rPr>
        <w:t>Group/Cohort Label</w:t>
      </w:r>
      <w:bookmarkEnd w:id="222"/>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0038658A" w:rsidRPr="00F52D82">
        <w:rPr>
          <w:rFonts w:ascii="Times New Roman" w:eastAsia="Times New Roman" w:hAnsi="Times New Roman" w:cs="Times New Roman"/>
          <w:b/>
          <w:bCs/>
          <w:color w:val="CC0000"/>
        </w:rPr>
        <w:t>I/C</w:t>
      </w:r>
      <w:r w:rsidRPr="00F52D82">
        <w:rPr>
          <w:rFonts w:ascii="Times New Roman" w:eastAsia="Times New Roman" w:hAnsi="Times New Roman" w:cs="Times New Roman"/>
          <w:color w:val="000000"/>
        </w:rPr>
        <w:br/>
        <w:t>Definition: The short name used to identify the group.</w:t>
      </w:r>
      <w:r w:rsidRPr="00F52D82">
        <w:rPr>
          <w:rFonts w:ascii="Times New Roman" w:eastAsia="Times New Roman" w:hAnsi="Times New Roman" w:cs="Times New Roman"/>
          <w:color w:val="000000"/>
        </w:rPr>
        <w:br/>
        <w:t>Limit: 100 characters.</w:t>
      </w:r>
    </w:p>
    <w:p w14:paraId="5AB3EC69" w14:textId="77777777" w:rsidR="007D68D7" w:rsidRPr="00F52D82" w:rsidRDefault="007D68D7" w:rsidP="007D68D7">
      <w:pPr>
        <w:numPr>
          <w:ilvl w:val="1"/>
          <w:numId w:val="11"/>
        </w:numPr>
        <w:spacing w:before="100" w:beforeAutospacing="1" w:after="60" w:line="240" w:lineRule="auto"/>
        <w:rPr>
          <w:rFonts w:ascii="Times New Roman" w:eastAsia="Times New Roman" w:hAnsi="Times New Roman" w:cs="Times New Roman"/>
          <w:color w:val="000000"/>
        </w:rPr>
      </w:pPr>
      <w:bookmarkStart w:id="223" w:name="GroupDescription"/>
      <w:r w:rsidRPr="00F52D82">
        <w:rPr>
          <w:rFonts w:ascii="Times New Roman" w:eastAsia="Times New Roman" w:hAnsi="Times New Roman" w:cs="Times New Roman"/>
          <w:b/>
          <w:bCs/>
          <w:color w:val="000000"/>
        </w:rPr>
        <w:t>Group/Cohort Description</w:t>
      </w:r>
      <w:bookmarkEnd w:id="223"/>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FF"/>
        </w:rPr>
        <w:t>[*]</w:t>
      </w:r>
      <w:r w:rsidRPr="00F52D82">
        <w:rPr>
          <w:rFonts w:ascii="Times New Roman" w:eastAsia="Times New Roman" w:hAnsi="Times New Roman" w:cs="Times New Roman"/>
          <w:color w:val="000000"/>
        </w:rPr>
        <w:br/>
        <w:t>Definition: Explanation of the nature of the study group (for example, those with a condition and those without a condition; those with an exposure and those without an exposure).</w:t>
      </w:r>
      <w:r w:rsidRPr="00F52D82">
        <w:rPr>
          <w:rFonts w:ascii="Times New Roman" w:eastAsia="Times New Roman" w:hAnsi="Times New Roman" w:cs="Times New Roman"/>
          <w:color w:val="000000"/>
        </w:rPr>
        <w:br/>
        <w:t>Limit: 999 characters.</w:t>
      </w:r>
    </w:p>
    <w:p w14:paraId="43814D43" w14:textId="77777777" w:rsidR="007D68D7" w:rsidRPr="00F52D82" w:rsidRDefault="007D68D7" w:rsidP="007D68D7">
      <w:pPr>
        <w:spacing w:before="100" w:beforeAutospacing="1" w:after="100" w:afterAutospacing="1" w:line="240" w:lineRule="auto"/>
        <w:ind w:left="1440"/>
        <w:rPr>
          <w:rFonts w:ascii="Times New Roman" w:eastAsia="Times New Roman" w:hAnsi="Times New Roman" w:cs="Times New Roman"/>
          <w:color w:val="000000"/>
        </w:rPr>
      </w:pPr>
      <w:r w:rsidRPr="00F52D82">
        <w:rPr>
          <w:rFonts w:ascii="Times New Roman" w:eastAsia="Times New Roman" w:hAnsi="Times New Roman" w:cs="Times New Roman"/>
          <w:color w:val="000000"/>
          <w:u w:val="single"/>
        </w:rPr>
        <w:t>Note</w:t>
      </w:r>
      <w:r w:rsidRPr="00F52D82">
        <w:rPr>
          <w:rFonts w:ascii="Times New Roman" w:eastAsia="Times New Roman" w:hAnsi="Times New Roman" w:cs="Times New Roman"/>
          <w:color w:val="000000"/>
        </w:rPr>
        <w:t>: The overall study population should be described under Eligibility.</w:t>
      </w:r>
    </w:p>
    <w:p w14:paraId="527DEA5E" w14:textId="77777777" w:rsidR="007D68D7" w:rsidRPr="00F52D82" w:rsidRDefault="007D68D7" w:rsidP="007D68D7">
      <w:pPr>
        <w:spacing w:before="100" w:beforeAutospacing="1" w:after="100" w:afterAutospacing="1" w:line="240" w:lineRule="auto"/>
        <w:ind w:left="720"/>
        <w:rPr>
          <w:rFonts w:ascii="Times New Roman" w:eastAsia="Times New Roman" w:hAnsi="Times New Roman" w:cs="Times New Roman"/>
          <w:color w:val="000000"/>
        </w:rPr>
      </w:pPr>
      <w:bookmarkStart w:id="224" w:name="Interventions"/>
      <w:bookmarkEnd w:id="224"/>
      <w:r w:rsidRPr="00F52D82">
        <w:rPr>
          <w:rFonts w:ascii="Times New Roman" w:eastAsia="Times New Roman" w:hAnsi="Times New Roman" w:cs="Times New Roman"/>
          <w:b/>
          <w:bCs/>
          <w:color w:val="000000"/>
        </w:rPr>
        <w:t>Interventions</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t>Definition: Specify the intervention(s) associated with each arm or group; at least one intervention must be specified for interventional studies. For observational studies, specify the intervention(s)/exposure(s) of interest, if any. If the same intervention is associated with more than one arm or group, provide the information once and use the Arm or Group/Intervention Cross-Reference to associate it with more than one arm or group.</w:t>
      </w:r>
    </w:p>
    <w:p w14:paraId="4394E89F" w14:textId="77777777" w:rsidR="007D68D7" w:rsidRPr="00F52D82" w:rsidRDefault="007D68D7" w:rsidP="007D68D7">
      <w:pPr>
        <w:numPr>
          <w:ilvl w:val="1"/>
          <w:numId w:val="11"/>
        </w:numPr>
        <w:spacing w:before="100" w:beforeAutospacing="1" w:after="60" w:line="240" w:lineRule="auto"/>
        <w:rPr>
          <w:rFonts w:ascii="Times New Roman" w:eastAsia="Times New Roman" w:hAnsi="Times New Roman" w:cs="Times New Roman"/>
          <w:color w:val="000000"/>
        </w:rPr>
      </w:pPr>
      <w:bookmarkStart w:id="225" w:name="InterventionType"/>
      <w:r w:rsidRPr="00F52D82">
        <w:rPr>
          <w:rFonts w:ascii="Times New Roman" w:eastAsia="Times New Roman" w:hAnsi="Times New Roman" w:cs="Times New Roman"/>
          <w:b/>
          <w:bCs/>
          <w:color w:val="000000"/>
        </w:rPr>
        <w:t>Intervention Type</w:t>
      </w:r>
      <w:bookmarkEnd w:id="225"/>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t>Definition: For each intervention studied in the clinical study, the general type of intervention. Select one.</w:t>
      </w:r>
    </w:p>
    <w:p w14:paraId="07033303" w14:textId="77777777" w:rsidR="007D68D7" w:rsidRPr="00F52D82" w:rsidRDefault="007D68D7" w:rsidP="007D68D7">
      <w:pPr>
        <w:numPr>
          <w:ilvl w:val="2"/>
          <w:numId w:val="11"/>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Behavioral: For example, psychotherapy, lifestyle counseling</w:t>
      </w:r>
    </w:p>
    <w:p w14:paraId="5950D17A" w14:textId="77777777" w:rsidR="007D68D7" w:rsidRPr="00F52D82" w:rsidRDefault="007D68D7" w:rsidP="007D68D7">
      <w:pPr>
        <w:spacing w:beforeAutospacing="1" w:after="0" w:line="240" w:lineRule="auto"/>
        <w:ind w:left="1440"/>
        <w:rPr>
          <w:rFonts w:ascii="Times New Roman" w:eastAsia="Times New Roman" w:hAnsi="Times New Roman" w:cs="Times New Roman"/>
          <w:color w:val="000000"/>
        </w:rPr>
      </w:pPr>
    </w:p>
    <w:p w14:paraId="0C81183B" w14:textId="07566E1F" w:rsidR="007D68D7" w:rsidRPr="00F52D82" w:rsidRDefault="007D68D7" w:rsidP="007D68D7">
      <w:pPr>
        <w:numPr>
          <w:ilvl w:val="1"/>
          <w:numId w:val="11"/>
        </w:numPr>
        <w:spacing w:before="100" w:beforeAutospacing="1" w:after="270" w:line="240" w:lineRule="auto"/>
        <w:rPr>
          <w:rFonts w:ascii="Times New Roman" w:eastAsia="Times New Roman" w:hAnsi="Times New Roman" w:cs="Times New Roman"/>
          <w:color w:val="000000"/>
        </w:rPr>
      </w:pPr>
      <w:bookmarkStart w:id="226" w:name="InterventionName"/>
      <w:r w:rsidRPr="00F52D82">
        <w:rPr>
          <w:rFonts w:ascii="Times New Roman" w:eastAsia="Times New Roman" w:hAnsi="Times New Roman" w:cs="Times New Roman"/>
          <w:b/>
          <w:bCs/>
          <w:color w:val="000000"/>
        </w:rPr>
        <w:t>Intervention Name(s)</w:t>
      </w:r>
      <w:bookmarkEnd w:id="226"/>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r>
      <w:proofErr w:type="spellStart"/>
      <w:r w:rsidR="00C66F83" w:rsidRPr="00F52D82">
        <w:rPr>
          <w:rFonts w:ascii="Times New Roman" w:eastAsia="Times New Roman" w:hAnsi="Times New Roman" w:cs="Times New Roman"/>
          <w:color w:val="000000"/>
        </w:rPr>
        <w:t>MyMenoplan</w:t>
      </w:r>
      <w:proofErr w:type="spellEnd"/>
    </w:p>
    <w:p w14:paraId="4F8B39EB" w14:textId="7DEE8301" w:rsidR="007D68D7" w:rsidRPr="00F52D82" w:rsidRDefault="007D68D7" w:rsidP="007D68D7">
      <w:pPr>
        <w:numPr>
          <w:ilvl w:val="2"/>
          <w:numId w:val="11"/>
        </w:numPr>
        <w:spacing w:before="100" w:beforeAutospacing="1" w:after="60" w:line="240" w:lineRule="auto"/>
        <w:rPr>
          <w:rFonts w:ascii="Times New Roman" w:eastAsia="Times New Roman" w:hAnsi="Times New Roman" w:cs="Times New Roman"/>
          <w:color w:val="000000"/>
        </w:rPr>
      </w:pPr>
      <w:bookmarkStart w:id="227" w:name="InterventionOtherName"/>
      <w:r w:rsidRPr="00F52D82">
        <w:rPr>
          <w:rFonts w:ascii="Times New Roman" w:eastAsia="Times New Roman" w:hAnsi="Times New Roman" w:cs="Times New Roman"/>
          <w:b/>
          <w:bCs/>
          <w:color w:val="000000"/>
        </w:rPr>
        <w:t>Other Intervention Name(s)</w:t>
      </w:r>
      <w:bookmarkEnd w:id="227"/>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FF"/>
        </w:rPr>
        <w:t>[*]</w:t>
      </w:r>
      <w:r w:rsidRPr="00F52D82">
        <w:rPr>
          <w:rFonts w:ascii="Times New Roman" w:eastAsia="Times New Roman" w:hAnsi="Times New Roman" w:cs="Times New Roman"/>
          <w:color w:val="000000"/>
        </w:rPr>
        <w:br/>
      </w:r>
      <w:r w:rsidR="00C66F83" w:rsidRPr="00F52D82">
        <w:rPr>
          <w:rFonts w:ascii="Times New Roman" w:eastAsia="Times New Roman" w:hAnsi="Times New Roman" w:cs="Times New Roman"/>
          <w:color w:val="000000"/>
        </w:rPr>
        <w:t>NA</w:t>
      </w:r>
    </w:p>
    <w:p w14:paraId="2B39C5D6" w14:textId="77777777" w:rsidR="007D68D7" w:rsidRPr="00F52D82" w:rsidRDefault="007D68D7" w:rsidP="007D68D7">
      <w:pPr>
        <w:spacing w:beforeAutospacing="1" w:after="0" w:line="240" w:lineRule="auto"/>
        <w:ind w:left="1440"/>
        <w:rPr>
          <w:rFonts w:ascii="Times New Roman" w:eastAsia="Times New Roman" w:hAnsi="Times New Roman" w:cs="Times New Roman"/>
          <w:color w:val="000000"/>
        </w:rPr>
      </w:pPr>
    </w:p>
    <w:p w14:paraId="626777EF" w14:textId="614EC0E0" w:rsidR="007D68D7" w:rsidRPr="00F52D82" w:rsidRDefault="007D68D7" w:rsidP="007D68D7">
      <w:pPr>
        <w:numPr>
          <w:ilvl w:val="1"/>
          <w:numId w:val="11"/>
        </w:numPr>
        <w:spacing w:before="100" w:beforeAutospacing="1" w:after="270" w:line="240" w:lineRule="auto"/>
        <w:rPr>
          <w:rFonts w:ascii="Times New Roman" w:eastAsia="Times New Roman" w:hAnsi="Times New Roman" w:cs="Times New Roman"/>
          <w:color w:val="000000"/>
        </w:rPr>
      </w:pPr>
      <w:bookmarkStart w:id="228" w:name="InterventionDescription"/>
      <w:r w:rsidRPr="00F52D82">
        <w:rPr>
          <w:rFonts w:ascii="Times New Roman" w:eastAsia="Times New Roman" w:hAnsi="Times New Roman" w:cs="Times New Roman"/>
          <w:b/>
          <w:bCs/>
          <w:color w:val="000000"/>
        </w:rPr>
        <w:t>Intervention Description</w:t>
      </w:r>
      <w:bookmarkEnd w:id="228"/>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b/>
          <w:bCs/>
          <w:color w:val="000099"/>
        </w:rPr>
        <w:t>§</w:t>
      </w:r>
      <w:r w:rsidRPr="00F52D82">
        <w:rPr>
          <w:rFonts w:ascii="Times New Roman" w:eastAsia="Times New Roman" w:hAnsi="Times New Roman" w:cs="Times New Roman"/>
          <w:color w:val="000000"/>
        </w:rPr>
        <w:br/>
      </w:r>
      <w:r w:rsidR="00770F04" w:rsidRPr="00F52D82">
        <w:rPr>
          <w:rFonts w:ascii="Times New Roman" w:hAnsi="Times New Roman" w:cs="Times New Roman"/>
        </w:rPr>
        <w:t>The goal of the intervention is to evaluate the utility of an internet-based decision tool for menopause treatment and management</w:t>
      </w:r>
    </w:p>
    <w:p w14:paraId="3670F9D2" w14:textId="77777777" w:rsidR="007D68D7" w:rsidRPr="00F52D82" w:rsidRDefault="007D68D7" w:rsidP="007D68D7">
      <w:pPr>
        <w:numPr>
          <w:ilvl w:val="0"/>
          <w:numId w:val="11"/>
        </w:numPr>
        <w:spacing w:before="100" w:beforeAutospacing="1" w:after="270" w:line="240" w:lineRule="auto"/>
        <w:rPr>
          <w:rFonts w:ascii="Times New Roman" w:eastAsia="Times New Roman" w:hAnsi="Times New Roman" w:cs="Times New Roman"/>
          <w:color w:val="000000"/>
        </w:rPr>
      </w:pPr>
      <w:bookmarkStart w:id="229" w:name="CrossReference"/>
      <w:r w:rsidRPr="00F52D82">
        <w:rPr>
          <w:rFonts w:ascii="Times New Roman" w:eastAsia="Times New Roman" w:hAnsi="Times New Roman" w:cs="Times New Roman"/>
          <w:b/>
          <w:bCs/>
          <w:color w:val="000000"/>
        </w:rPr>
        <w:t>Arm or Group/Interventional Cross-Reference</w:t>
      </w:r>
      <w:bookmarkEnd w:id="229"/>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t>Definition: If multiple Arms or Groups have been specified, indicate which Interventions (or exposures) are in each Arm or Group of the study, using the Cross-Reference check boxes.</w:t>
      </w:r>
    </w:p>
    <w:p w14:paraId="272CB9A5" w14:textId="77777777" w:rsidR="007D68D7" w:rsidRPr="00F52D82" w:rsidRDefault="007D68D7" w:rsidP="007D68D7">
      <w:pPr>
        <w:spacing w:after="0" w:line="240" w:lineRule="auto"/>
        <w:rPr>
          <w:rFonts w:ascii="Times New Roman" w:eastAsia="Times New Roman" w:hAnsi="Times New Roman" w:cs="Times New Roman"/>
        </w:rPr>
      </w:pPr>
      <w:bookmarkStart w:id="230" w:name="Outcomes"/>
      <w:bookmarkEnd w:id="230"/>
      <w:r w:rsidRPr="00F52D82">
        <w:rPr>
          <w:rFonts w:ascii="Times New Roman" w:eastAsia="Times New Roman" w:hAnsi="Times New Roman" w:cs="Times New Roman"/>
          <w:color w:val="000000"/>
        </w:rPr>
        <w:br/>
      </w:r>
    </w:p>
    <w:p w14:paraId="79DAA5F0" w14:textId="472C4423" w:rsidR="007D68D7" w:rsidRPr="00F52D82" w:rsidRDefault="007D68D7" w:rsidP="007D68D7">
      <w:pPr>
        <w:spacing w:after="0" w:line="240" w:lineRule="auto"/>
        <w:rPr>
          <w:rFonts w:ascii="Times New Roman" w:eastAsia="Times New Roman" w:hAnsi="Times New Roman" w:cs="Times New Roman"/>
          <w:color w:val="000000"/>
        </w:rPr>
      </w:pPr>
      <w:r w:rsidRPr="00F52D82">
        <w:rPr>
          <w:rFonts w:ascii="Times New Roman" w:eastAsia="Times New Roman" w:hAnsi="Times New Roman" w:cs="Times New Roman"/>
          <w:noProof/>
          <w:color w:val="000000"/>
        </w:rPr>
        <w:lastRenderedPageBreak/>
        <w:drawing>
          <wp:inline distT="0" distB="0" distL="0" distR="0" wp14:anchorId="47EFFE9A" wp14:editId="7E6A181E">
            <wp:extent cx="153670" cy="153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comes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00"/>
        </w:rPr>
        <w:t>9. Outcome Measures</w:t>
      </w:r>
    </w:p>
    <w:p w14:paraId="541CCE77" w14:textId="77777777" w:rsidR="007D68D7" w:rsidRPr="00F52D82" w:rsidRDefault="007D68D7" w:rsidP="007D68D7">
      <w:pPr>
        <w:numPr>
          <w:ilvl w:val="0"/>
          <w:numId w:val="12"/>
        </w:numPr>
        <w:spacing w:before="100" w:beforeAutospacing="1" w:after="100" w:afterAutospacing="1" w:line="240" w:lineRule="auto"/>
        <w:rPr>
          <w:rFonts w:ascii="Times New Roman" w:eastAsia="Times New Roman" w:hAnsi="Times New Roman" w:cs="Times New Roman"/>
          <w:color w:val="000000"/>
        </w:rPr>
      </w:pPr>
      <w:bookmarkStart w:id="231" w:name="PrimaryOMInfo"/>
      <w:r w:rsidRPr="00F52D82">
        <w:rPr>
          <w:rFonts w:ascii="Times New Roman" w:eastAsia="Times New Roman" w:hAnsi="Times New Roman" w:cs="Times New Roman"/>
          <w:b/>
          <w:bCs/>
          <w:color w:val="000000"/>
        </w:rPr>
        <w:t>Primary Outcome Measure Information</w:t>
      </w:r>
      <w:bookmarkEnd w:id="231"/>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t>Definition: A description of each primary outcome measure (or for observational studies, specific key measurement[s] or observation[s] used to describe patterns of diseases or traits or associations with exposures, risk factors or treatment).</w:t>
      </w:r>
    </w:p>
    <w:p w14:paraId="702982D2" w14:textId="77777777" w:rsidR="007D68D7" w:rsidRPr="00F52D82" w:rsidRDefault="007D68D7" w:rsidP="007D68D7">
      <w:pPr>
        <w:spacing w:before="100" w:beforeAutospacing="1" w:after="100" w:afterAutospacing="1" w:line="240" w:lineRule="auto"/>
        <w:ind w:left="720"/>
        <w:rPr>
          <w:rFonts w:ascii="Times New Roman" w:eastAsia="Times New Roman" w:hAnsi="Times New Roman" w:cs="Times New Roman"/>
          <w:color w:val="000000"/>
        </w:rPr>
      </w:pPr>
      <w:r w:rsidRPr="00F52D82">
        <w:rPr>
          <w:rFonts w:ascii="Times New Roman" w:eastAsia="Times New Roman" w:hAnsi="Times New Roman" w:cs="Times New Roman"/>
          <w:color w:val="000000"/>
          <w:u w:val="single"/>
        </w:rPr>
        <w:t>Note</w:t>
      </w:r>
      <w:r w:rsidRPr="00F52D82">
        <w:rPr>
          <w:rFonts w:ascii="Times New Roman" w:eastAsia="Times New Roman" w:hAnsi="Times New Roman" w:cs="Times New Roman"/>
          <w:color w:val="000000"/>
        </w:rPr>
        <w:t>: "Primary outcome measure" means the outcome measure(s) of greatest importance specified in the protocol, usually the one(s) used in the power calculation. Most clinical studies have one primary outcome measure, but a clinical study may have more than one.</w:t>
      </w:r>
    </w:p>
    <w:p w14:paraId="038C9918" w14:textId="77777777" w:rsidR="007D68D7" w:rsidRPr="00F52D82" w:rsidRDefault="007D68D7" w:rsidP="007D68D7">
      <w:pPr>
        <w:spacing w:before="100" w:beforeAutospacing="1" w:after="100" w:afterAutospacing="1" w:line="240" w:lineRule="auto"/>
        <w:ind w:left="720"/>
        <w:rPr>
          <w:rFonts w:ascii="Times New Roman" w:eastAsia="Times New Roman" w:hAnsi="Times New Roman" w:cs="Times New Roman"/>
          <w:color w:val="000000"/>
        </w:rPr>
      </w:pPr>
      <w:r w:rsidRPr="00F52D82">
        <w:rPr>
          <w:rFonts w:ascii="Times New Roman" w:eastAsia="Times New Roman" w:hAnsi="Times New Roman" w:cs="Times New Roman"/>
          <w:color w:val="000000"/>
        </w:rPr>
        <w:t xml:space="preserve">For each </w:t>
      </w:r>
      <w:commentRangeStart w:id="232"/>
      <w:commentRangeStart w:id="233"/>
      <w:commentRangeStart w:id="234"/>
      <w:commentRangeStart w:id="235"/>
      <w:r w:rsidRPr="00F52D82">
        <w:rPr>
          <w:rFonts w:ascii="Times New Roman" w:eastAsia="Times New Roman" w:hAnsi="Times New Roman" w:cs="Times New Roman"/>
          <w:color w:val="000000"/>
        </w:rPr>
        <w:t>primary outcome measure</w:t>
      </w:r>
      <w:commentRangeEnd w:id="232"/>
      <w:r w:rsidR="000B26F3" w:rsidRPr="00F52D82">
        <w:rPr>
          <w:rStyle w:val="CommentReference"/>
          <w:rFonts w:ascii="Times New Roman" w:hAnsi="Times New Roman" w:cs="Times New Roman"/>
          <w:sz w:val="22"/>
          <w:szCs w:val="22"/>
        </w:rPr>
        <w:commentReference w:id="232"/>
      </w:r>
      <w:commentRangeEnd w:id="233"/>
      <w:r w:rsidR="002C0045" w:rsidRPr="00F52D82">
        <w:rPr>
          <w:rStyle w:val="CommentReference"/>
          <w:rFonts w:ascii="Times New Roman" w:hAnsi="Times New Roman" w:cs="Times New Roman"/>
        </w:rPr>
        <w:commentReference w:id="233"/>
      </w:r>
      <w:commentRangeEnd w:id="234"/>
      <w:r w:rsidR="006124D0" w:rsidRPr="00F52D82">
        <w:rPr>
          <w:rStyle w:val="CommentReference"/>
          <w:rFonts w:ascii="Times New Roman" w:hAnsi="Times New Roman" w:cs="Times New Roman"/>
        </w:rPr>
        <w:commentReference w:id="234"/>
      </w:r>
      <w:commentRangeEnd w:id="235"/>
      <w:r w:rsidR="00CF043C" w:rsidRPr="00F52D82">
        <w:rPr>
          <w:rStyle w:val="CommentReference"/>
          <w:rFonts w:ascii="Times New Roman" w:hAnsi="Times New Roman" w:cs="Times New Roman"/>
        </w:rPr>
        <w:commentReference w:id="235"/>
      </w:r>
      <w:r w:rsidRPr="00F52D82">
        <w:rPr>
          <w:rFonts w:ascii="Times New Roman" w:eastAsia="Times New Roman" w:hAnsi="Times New Roman" w:cs="Times New Roman"/>
          <w:color w:val="000000"/>
        </w:rPr>
        <w:t>, include the following information:</w:t>
      </w:r>
    </w:p>
    <w:p w14:paraId="282B23FC" w14:textId="77777777" w:rsidR="0094757F" w:rsidRPr="00F52D82" w:rsidRDefault="007D68D7" w:rsidP="0094757F">
      <w:pPr>
        <w:spacing w:before="100" w:beforeAutospacing="1" w:after="60" w:line="240" w:lineRule="auto"/>
        <w:rPr>
          <w:rFonts w:ascii="Times New Roman" w:eastAsia="Times New Roman" w:hAnsi="Times New Roman" w:cs="Times New Roman"/>
          <w:i/>
          <w:iCs/>
          <w:color w:val="000000"/>
        </w:rPr>
      </w:pPr>
      <w:bookmarkStart w:id="236" w:name="PrimaryOMTitle"/>
      <w:r w:rsidRPr="00F52D82">
        <w:rPr>
          <w:rFonts w:ascii="Times New Roman" w:eastAsia="Times New Roman" w:hAnsi="Times New Roman" w:cs="Times New Roman"/>
          <w:b/>
          <w:bCs/>
          <w:i/>
          <w:iCs/>
          <w:color w:val="000000"/>
        </w:rPr>
        <w:t>Title</w:t>
      </w:r>
      <w:bookmarkEnd w:id="236"/>
      <w:r w:rsidRPr="00F52D82">
        <w:rPr>
          <w:rFonts w:ascii="Times New Roman" w:eastAsia="Times New Roman" w:hAnsi="Times New Roman" w:cs="Times New Roman"/>
          <w:i/>
          <w:iCs/>
          <w:color w:val="000000"/>
        </w:rPr>
        <w:t>: </w:t>
      </w:r>
      <w:r w:rsidRPr="00F52D82">
        <w:rPr>
          <w:rFonts w:ascii="Times New Roman" w:eastAsia="Times New Roman" w:hAnsi="Times New Roman" w:cs="Times New Roman"/>
          <w:b/>
          <w:bCs/>
          <w:i/>
          <w:iCs/>
          <w:color w:val="CC0000"/>
        </w:rPr>
        <w:t>*</w:t>
      </w:r>
      <w:r w:rsidRPr="00F52D82">
        <w:rPr>
          <w:rFonts w:ascii="Times New Roman" w:eastAsia="Times New Roman" w:hAnsi="Times New Roman" w:cs="Times New Roman"/>
          <w:i/>
          <w:iCs/>
          <w:color w:val="000000"/>
        </w:rPr>
        <w:t> Name of the specific primary outcome measure</w:t>
      </w:r>
      <w:r w:rsidRPr="00F52D82">
        <w:rPr>
          <w:rFonts w:ascii="Times New Roman" w:eastAsia="Times New Roman" w:hAnsi="Times New Roman" w:cs="Times New Roman"/>
          <w:i/>
          <w:iCs/>
          <w:color w:val="000000"/>
        </w:rPr>
        <w:br/>
        <w:t>Limit: 254 characters.</w:t>
      </w:r>
      <w:bookmarkStart w:id="237" w:name="PrimaryOMDescription"/>
    </w:p>
    <w:p w14:paraId="19D77EDF" w14:textId="75BE7F6B" w:rsidR="007D68D7" w:rsidRPr="00F52D82" w:rsidRDefault="007D68D7" w:rsidP="0094757F">
      <w:pPr>
        <w:spacing w:before="100" w:beforeAutospacing="1" w:after="60" w:line="240" w:lineRule="auto"/>
        <w:rPr>
          <w:rFonts w:ascii="Times New Roman" w:eastAsia="Times New Roman" w:hAnsi="Times New Roman" w:cs="Times New Roman"/>
          <w:i/>
          <w:iCs/>
          <w:color w:val="000000"/>
        </w:rPr>
      </w:pPr>
      <w:r w:rsidRPr="00F52D82">
        <w:rPr>
          <w:rFonts w:ascii="Times New Roman" w:eastAsia="Times New Roman" w:hAnsi="Times New Roman" w:cs="Times New Roman"/>
          <w:b/>
          <w:bCs/>
          <w:i/>
          <w:iCs/>
          <w:color w:val="000000"/>
        </w:rPr>
        <w:t>Description</w:t>
      </w:r>
      <w:bookmarkEnd w:id="237"/>
      <w:r w:rsidRPr="00F52D82">
        <w:rPr>
          <w:rFonts w:ascii="Times New Roman" w:eastAsia="Times New Roman" w:hAnsi="Times New Roman" w:cs="Times New Roman"/>
          <w:i/>
          <w:iCs/>
          <w:color w:val="000000"/>
        </w:rPr>
        <w:t>: </w:t>
      </w:r>
      <w:r w:rsidRPr="00F52D82">
        <w:rPr>
          <w:rFonts w:ascii="Times New Roman" w:eastAsia="Times New Roman" w:hAnsi="Times New Roman" w:cs="Times New Roman"/>
          <w:b/>
          <w:bCs/>
          <w:i/>
          <w:iCs/>
          <w:color w:val="0000FF"/>
        </w:rPr>
        <w:t>[*]</w:t>
      </w:r>
      <w:r w:rsidRPr="00F52D82">
        <w:rPr>
          <w:rFonts w:ascii="Times New Roman" w:eastAsia="Times New Roman" w:hAnsi="Times New Roman" w:cs="Times New Roman"/>
          <w:i/>
          <w:iCs/>
          <w:color w:val="000000"/>
        </w:rPr>
        <w:t> Description of the metric used to characterize the specific primary outcome measure, if not included in the primary outcome measure title.</w:t>
      </w:r>
      <w:r w:rsidRPr="00F52D82">
        <w:rPr>
          <w:rFonts w:ascii="Times New Roman" w:eastAsia="Times New Roman" w:hAnsi="Times New Roman" w:cs="Times New Roman"/>
          <w:i/>
          <w:iCs/>
          <w:color w:val="000000"/>
        </w:rPr>
        <w:br/>
        <w:t>Limit: 999 characters.</w:t>
      </w:r>
    </w:p>
    <w:p w14:paraId="5036DDF0" w14:textId="77777777" w:rsidR="0094757F" w:rsidRPr="00F52D82" w:rsidRDefault="0094757F" w:rsidP="0094757F">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Title</w:t>
      </w:r>
      <w:r w:rsidRPr="00F52D82">
        <w:rPr>
          <w:rFonts w:ascii="Times New Roman" w:eastAsia="Times New Roman" w:hAnsi="Times New Roman" w:cs="Times New Roman"/>
          <w:color w:val="000000"/>
        </w:rPr>
        <w:t>: Perceived Quality of Information</w:t>
      </w:r>
    </w:p>
    <w:p w14:paraId="63ED0FE9" w14:textId="1564D7B2" w:rsidR="0094757F" w:rsidRPr="00F52D82" w:rsidRDefault="0094757F" w:rsidP="0094757F">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Description</w:t>
      </w:r>
      <w:r w:rsidRPr="00F52D82">
        <w:rPr>
          <w:rFonts w:ascii="Times New Roman" w:eastAsia="Times New Roman" w:hAnsi="Times New Roman" w:cs="Times New Roman"/>
          <w:color w:val="000000"/>
        </w:rPr>
        <w:t>: </w:t>
      </w:r>
      <w:ins w:id="238" w:author="Hui Xin Ng" w:date="2022-01-25T21:00:00Z">
        <w:r w:rsidR="0031640B">
          <w:rPr>
            <w:rFonts w:ascii="Times New Roman" w:eastAsia="Times New Roman" w:hAnsi="Times New Roman" w:cs="Times New Roman"/>
            <w:color w:val="000000"/>
          </w:rPr>
          <w:t>NA</w:t>
        </w:r>
      </w:ins>
    </w:p>
    <w:p w14:paraId="188841AD" w14:textId="77777777" w:rsidR="0094757F" w:rsidRPr="00F52D82" w:rsidRDefault="0094757F" w:rsidP="0094757F">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Time Frame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*immediate – the questionnaire is completed immediately after subjects visit their assigned website(s)</w:t>
      </w:r>
      <w:r w:rsidRPr="00F52D82">
        <w:rPr>
          <w:rFonts w:ascii="Times New Roman" w:eastAsia="Times New Roman" w:hAnsi="Times New Roman" w:cs="Times New Roman"/>
          <w:color w:val="000000"/>
        </w:rPr>
        <w:t> </w:t>
      </w:r>
    </w:p>
    <w:p w14:paraId="6058C4A0" w14:textId="0F40A29D" w:rsidR="0094757F" w:rsidRPr="00F52D82" w:rsidRDefault="0094757F" w:rsidP="0094757F">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Title</w:t>
      </w:r>
      <w:r w:rsidRPr="00F52D82">
        <w:rPr>
          <w:rFonts w:ascii="Times New Roman" w:eastAsia="Times New Roman" w:hAnsi="Times New Roman" w:cs="Times New Roman"/>
          <w:color w:val="000000"/>
        </w:rPr>
        <w:t>: </w:t>
      </w:r>
      <w:r w:rsidR="00455593" w:rsidRPr="00F52D82">
        <w:rPr>
          <w:rFonts w:ascii="Times New Roman" w:eastAsia="Times New Roman" w:hAnsi="Times New Roman" w:cs="Times New Roman"/>
          <w:color w:val="000000"/>
        </w:rPr>
        <w:t>Readability</w:t>
      </w:r>
    </w:p>
    <w:p w14:paraId="487C16A6" w14:textId="358BFBD1" w:rsidR="0094757F" w:rsidRPr="00F52D82" w:rsidRDefault="0094757F" w:rsidP="0094757F">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Description</w:t>
      </w:r>
      <w:r w:rsidRPr="00F52D82">
        <w:rPr>
          <w:rFonts w:ascii="Times New Roman" w:eastAsia="Times New Roman" w:hAnsi="Times New Roman" w:cs="Times New Roman"/>
          <w:color w:val="000000"/>
        </w:rPr>
        <w:t>: </w:t>
      </w:r>
      <w:ins w:id="239" w:author="Hui Xin Ng" w:date="2022-01-25T21:00:00Z">
        <w:r w:rsidR="0031640B">
          <w:rPr>
            <w:rFonts w:ascii="Times New Roman" w:eastAsia="Times New Roman" w:hAnsi="Times New Roman" w:cs="Times New Roman"/>
            <w:color w:val="000000"/>
          </w:rPr>
          <w:t>NA</w:t>
        </w:r>
      </w:ins>
    </w:p>
    <w:p w14:paraId="0A0674C1" w14:textId="77777777" w:rsidR="0094757F" w:rsidRPr="00F52D82" w:rsidRDefault="0094757F" w:rsidP="0094757F">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Time Frame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*immediate – the questionnaire is completed immediately after subjects visit their assigned website(s)</w:t>
      </w:r>
      <w:r w:rsidRPr="00F52D82">
        <w:rPr>
          <w:rFonts w:ascii="Times New Roman" w:eastAsia="Times New Roman" w:hAnsi="Times New Roman" w:cs="Times New Roman"/>
          <w:color w:val="000000"/>
        </w:rPr>
        <w:t> </w:t>
      </w:r>
    </w:p>
    <w:p w14:paraId="3B00BEC5" w14:textId="21FF4C35" w:rsidR="0094757F" w:rsidRPr="00F52D82" w:rsidRDefault="0094757F" w:rsidP="0094757F">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Title</w:t>
      </w:r>
      <w:r w:rsidRPr="00F52D82">
        <w:rPr>
          <w:rFonts w:ascii="Times New Roman" w:eastAsia="Times New Roman" w:hAnsi="Times New Roman" w:cs="Times New Roman"/>
          <w:color w:val="000000"/>
        </w:rPr>
        <w:t>: </w:t>
      </w:r>
      <w:r w:rsidR="00162C3F" w:rsidRPr="00F52D82">
        <w:rPr>
          <w:rFonts w:ascii="Times New Roman" w:eastAsia="Times New Roman" w:hAnsi="Times New Roman" w:cs="Times New Roman"/>
          <w:color w:val="000000"/>
        </w:rPr>
        <w:t>Self Efficacy</w:t>
      </w:r>
    </w:p>
    <w:p w14:paraId="26A36DA6" w14:textId="3711F245" w:rsidR="0094757F" w:rsidRPr="00F52D82" w:rsidRDefault="0094757F" w:rsidP="0094757F">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Description</w:t>
      </w:r>
      <w:r w:rsidRPr="00F52D82">
        <w:rPr>
          <w:rFonts w:ascii="Times New Roman" w:eastAsia="Times New Roman" w:hAnsi="Times New Roman" w:cs="Times New Roman"/>
          <w:color w:val="000000"/>
        </w:rPr>
        <w:t>: </w:t>
      </w:r>
      <w:ins w:id="240" w:author="Hui Xin Ng" w:date="2022-01-25T21:00:00Z">
        <w:r w:rsidR="0031640B">
          <w:rPr>
            <w:rFonts w:ascii="Times New Roman" w:eastAsia="Times New Roman" w:hAnsi="Times New Roman" w:cs="Times New Roman"/>
            <w:color w:val="000000"/>
          </w:rPr>
          <w:t>NA</w:t>
        </w:r>
      </w:ins>
    </w:p>
    <w:p w14:paraId="66B24A3A" w14:textId="77777777" w:rsidR="0094757F" w:rsidRPr="00F52D82" w:rsidRDefault="0094757F" w:rsidP="0094757F">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Time Frame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*immediate – the questionnaire is completed immediately after subjects visit their assigned website(s)</w:t>
      </w:r>
      <w:r w:rsidRPr="00F52D82">
        <w:rPr>
          <w:rFonts w:ascii="Times New Roman" w:eastAsia="Times New Roman" w:hAnsi="Times New Roman" w:cs="Times New Roman"/>
          <w:color w:val="000000"/>
        </w:rPr>
        <w:t> </w:t>
      </w:r>
    </w:p>
    <w:p w14:paraId="45600498" w14:textId="065C6E90" w:rsidR="00455593" w:rsidRPr="00F52D82" w:rsidRDefault="00455593" w:rsidP="00455593">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Title</w:t>
      </w:r>
      <w:r w:rsidRPr="00F52D82">
        <w:rPr>
          <w:rFonts w:ascii="Times New Roman" w:eastAsia="Times New Roman" w:hAnsi="Times New Roman" w:cs="Times New Roman"/>
          <w:color w:val="000000"/>
        </w:rPr>
        <w:t>: </w:t>
      </w:r>
      <w:del w:id="241" w:author="Hui Xin Ng" w:date="2022-01-25T20:59:00Z">
        <w:r w:rsidR="009C4A82" w:rsidRPr="00F52D82" w:rsidDel="00EF4A24">
          <w:rPr>
            <w:rFonts w:ascii="Times New Roman" w:eastAsia="Times New Roman" w:hAnsi="Times New Roman" w:cs="Times New Roman"/>
            <w:color w:val="000000"/>
          </w:rPr>
          <w:delText>Clarity of Values</w:delText>
        </w:r>
      </w:del>
      <w:ins w:id="242" w:author="Hui Xin Ng" w:date="2022-01-25T20:59:00Z">
        <w:r w:rsidR="00EF4A24">
          <w:rPr>
            <w:rFonts w:ascii="Times New Roman" w:eastAsia="Times New Roman" w:hAnsi="Times New Roman" w:cs="Times New Roman"/>
            <w:color w:val="000000"/>
          </w:rPr>
          <w:t xml:space="preserve">Clarity </w:t>
        </w:r>
      </w:ins>
      <w:ins w:id="243" w:author="Hui Xin Ng" w:date="2022-01-25T21:00:00Z">
        <w:r w:rsidR="0031640B">
          <w:rPr>
            <w:rFonts w:ascii="Times New Roman" w:eastAsia="Times New Roman" w:hAnsi="Times New Roman" w:cs="Times New Roman"/>
            <w:color w:val="000000"/>
          </w:rPr>
          <w:t>with Next Steps</w:t>
        </w:r>
      </w:ins>
      <w:r w:rsidR="009C4A82" w:rsidRPr="00F52D82">
        <w:rPr>
          <w:rFonts w:ascii="Times New Roman" w:eastAsia="Times New Roman" w:hAnsi="Times New Roman" w:cs="Times New Roman"/>
          <w:color w:val="000000"/>
        </w:rPr>
        <w:t xml:space="preserve"> </w:t>
      </w:r>
      <w:del w:id="244" w:author="Hui Xin Ng" w:date="2022-01-25T20:59:00Z">
        <w:r w:rsidR="009C4A82" w:rsidRPr="00F52D82" w:rsidDel="00EF4A24">
          <w:rPr>
            <w:rFonts w:ascii="Times New Roman" w:eastAsia="Times New Roman" w:hAnsi="Times New Roman" w:cs="Times New Roman"/>
            <w:color w:val="000000"/>
          </w:rPr>
          <w:delText>(Clear about what to do next?)</w:delText>
        </w:r>
      </w:del>
    </w:p>
    <w:p w14:paraId="0F9D2159" w14:textId="4A685B34" w:rsidR="00455593" w:rsidRPr="00F52D82" w:rsidRDefault="00455593" w:rsidP="00455593">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Description</w:t>
      </w:r>
      <w:r w:rsidRPr="00F52D82">
        <w:rPr>
          <w:rFonts w:ascii="Times New Roman" w:eastAsia="Times New Roman" w:hAnsi="Times New Roman" w:cs="Times New Roman"/>
          <w:color w:val="000000"/>
        </w:rPr>
        <w:t>: </w:t>
      </w:r>
      <w:ins w:id="245" w:author="Hui Xin Ng" w:date="2022-01-25T21:00:00Z">
        <w:r w:rsidR="0031640B">
          <w:rPr>
            <w:rFonts w:ascii="Times New Roman" w:eastAsia="Times New Roman" w:hAnsi="Times New Roman" w:cs="Times New Roman"/>
            <w:color w:val="000000"/>
          </w:rPr>
          <w:t>NA</w:t>
        </w:r>
      </w:ins>
    </w:p>
    <w:p w14:paraId="1A151CEA" w14:textId="77777777" w:rsidR="00455593" w:rsidRPr="00F52D82" w:rsidRDefault="00455593" w:rsidP="00455593">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Time Frame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*immediate – the questionnaire is completed immediately after subjects visit their assigned website(s)</w:t>
      </w:r>
      <w:r w:rsidRPr="00F52D82">
        <w:rPr>
          <w:rFonts w:ascii="Times New Roman" w:eastAsia="Times New Roman" w:hAnsi="Times New Roman" w:cs="Times New Roman"/>
          <w:color w:val="000000"/>
        </w:rPr>
        <w:t> </w:t>
      </w:r>
    </w:p>
    <w:p w14:paraId="4037792C" w14:textId="46F518CD" w:rsidR="00673648" w:rsidRPr="00F52D82" w:rsidRDefault="00673648" w:rsidP="00673648">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Title</w:t>
      </w:r>
      <w:r w:rsidRPr="00F52D82">
        <w:rPr>
          <w:rFonts w:ascii="Times New Roman" w:eastAsia="Times New Roman" w:hAnsi="Times New Roman" w:cs="Times New Roman"/>
          <w:color w:val="000000"/>
        </w:rPr>
        <w:t>: Credibility</w:t>
      </w:r>
    </w:p>
    <w:p w14:paraId="2B3061BB" w14:textId="407603A3" w:rsidR="00673648" w:rsidRPr="00F52D82" w:rsidRDefault="00673648" w:rsidP="00673648">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Description</w:t>
      </w:r>
      <w:r w:rsidRPr="00F52D82">
        <w:rPr>
          <w:rFonts w:ascii="Times New Roman" w:eastAsia="Times New Roman" w:hAnsi="Times New Roman" w:cs="Times New Roman"/>
          <w:color w:val="000000"/>
        </w:rPr>
        <w:t>: </w:t>
      </w:r>
      <w:ins w:id="246" w:author="Hui Xin Ng" w:date="2022-01-25T21:00:00Z">
        <w:r w:rsidR="0031640B">
          <w:rPr>
            <w:rFonts w:ascii="Times New Roman" w:eastAsia="Times New Roman" w:hAnsi="Times New Roman" w:cs="Times New Roman"/>
            <w:color w:val="000000"/>
          </w:rPr>
          <w:t>NA</w:t>
        </w:r>
      </w:ins>
    </w:p>
    <w:p w14:paraId="7A22071D" w14:textId="77777777" w:rsidR="00673648" w:rsidRPr="00F52D82" w:rsidRDefault="00673648" w:rsidP="00673648">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Time Frame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*immediate – the questionnaire is completed immediately after subjects visit their assigned website(s)</w:t>
      </w:r>
      <w:r w:rsidRPr="00F52D82">
        <w:rPr>
          <w:rFonts w:ascii="Times New Roman" w:eastAsia="Times New Roman" w:hAnsi="Times New Roman" w:cs="Times New Roman"/>
          <w:color w:val="000000"/>
        </w:rPr>
        <w:t> </w:t>
      </w:r>
    </w:p>
    <w:p w14:paraId="749982AF" w14:textId="77777777" w:rsidR="00673648" w:rsidRPr="00F52D82" w:rsidRDefault="00673648" w:rsidP="00455593">
      <w:pPr>
        <w:numPr>
          <w:ilvl w:val="1"/>
          <w:numId w:val="12"/>
        </w:numPr>
        <w:spacing w:before="100" w:beforeAutospacing="1" w:after="60" w:line="240" w:lineRule="auto"/>
        <w:rPr>
          <w:rFonts w:ascii="Times New Roman" w:eastAsia="Times New Roman" w:hAnsi="Times New Roman" w:cs="Times New Roman"/>
          <w:color w:val="000000"/>
        </w:rPr>
      </w:pPr>
    </w:p>
    <w:p w14:paraId="39C5877A" w14:textId="67182A0D" w:rsidR="007D68D7" w:rsidRPr="00F52D82" w:rsidRDefault="007D68D7" w:rsidP="009C4A82">
      <w:pPr>
        <w:spacing w:before="100" w:beforeAutospacing="1" w:after="60" w:line="240" w:lineRule="auto"/>
        <w:ind w:left="1440"/>
        <w:rPr>
          <w:rFonts w:ascii="Times New Roman" w:eastAsia="Times New Roman" w:hAnsi="Times New Roman" w:cs="Times New Roman"/>
          <w:color w:val="000000"/>
        </w:rPr>
      </w:pPr>
    </w:p>
    <w:p w14:paraId="69EB225E" w14:textId="77777777" w:rsidR="007D68D7" w:rsidRPr="00F52D82" w:rsidRDefault="007D68D7" w:rsidP="007D68D7">
      <w:pPr>
        <w:numPr>
          <w:ilvl w:val="0"/>
          <w:numId w:val="12"/>
        </w:numPr>
        <w:spacing w:before="100" w:beforeAutospacing="1" w:after="60" w:line="240" w:lineRule="auto"/>
        <w:rPr>
          <w:rFonts w:ascii="Times New Roman" w:eastAsia="Times New Roman" w:hAnsi="Times New Roman" w:cs="Times New Roman"/>
          <w:color w:val="000000"/>
        </w:rPr>
      </w:pPr>
      <w:bookmarkStart w:id="247" w:name="SecondaryOMInfo"/>
      <w:r w:rsidRPr="00F52D82">
        <w:rPr>
          <w:rFonts w:ascii="Times New Roman" w:eastAsia="Times New Roman" w:hAnsi="Times New Roman" w:cs="Times New Roman"/>
          <w:b/>
          <w:bCs/>
          <w:color w:val="000000"/>
        </w:rPr>
        <w:t>Secondary Outcome Measure Information</w:t>
      </w:r>
      <w:bookmarkEnd w:id="247"/>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FF"/>
        </w:rPr>
        <w:t>[*]</w:t>
      </w:r>
      <w:r w:rsidRPr="00F52D82">
        <w:rPr>
          <w:rFonts w:ascii="Times New Roman" w:eastAsia="Times New Roman" w:hAnsi="Times New Roman" w:cs="Times New Roman"/>
          <w:color w:val="000000"/>
        </w:rPr>
        <w:br/>
        <w:t xml:space="preserve">Definition: A description of each secondary outcome measure (or for observational studies, </w:t>
      </w:r>
      <w:r w:rsidRPr="00F52D82">
        <w:rPr>
          <w:rFonts w:ascii="Times New Roman" w:eastAsia="Times New Roman" w:hAnsi="Times New Roman" w:cs="Times New Roman"/>
          <w:color w:val="000000"/>
        </w:rPr>
        <w:lastRenderedPageBreak/>
        <w:t>specific secondary measurement[s] or observation[s] used to describe patterns of diseases or traits or associations with exposures, risk factors or treatment).</w:t>
      </w:r>
    </w:p>
    <w:p w14:paraId="7C926230" w14:textId="77777777" w:rsidR="007D68D7" w:rsidRPr="00F52D82" w:rsidRDefault="007D68D7" w:rsidP="007D68D7">
      <w:pPr>
        <w:spacing w:before="100" w:beforeAutospacing="1" w:after="100" w:afterAutospacing="1" w:line="240" w:lineRule="auto"/>
        <w:ind w:left="720"/>
        <w:rPr>
          <w:rFonts w:ascii="Times New Roman" w:eastAsia="Times New Roman" w:hAnsi="Times New Roman" w:cs="Times New Roman"/>
          <w:color w:val="000000"/>
        </w:rPr>
      </w:pPr>
      <w:r w:rsidRPr="00F52D82">
        <w:rPr>
          <w:rFonts w:ascii="Times New Roman" w:eastAsia="Times New Roman" w:hAnsi="Times New Roman" w:cs="Times New Roman"/>
          <w:color w:val="000000"/>
          <w:u w:val="single"/>
        </w:rPr>
        <w:t>Note</w:t>
      </w:r>
      <w:r w:rsidRPr="00F52D82">
        <w:rPr>
          <w:rFonts w:ascii="Times New Roman" w:eastAsia="Times New Roman" w:hAnsi="Times New Roman" w:cs="Times New Roman"/>
          <w:color w:val="000000"/>
        </w:rPr>
        <w:t xml:space="preserve">: "Secondary outcome measure" means an outcome measure that is of lesser importance than a primary outcome </w:t>
      </w:r>
      <w:proofErr w:type="gramStart"/>
      <w:r w:rsidRPr="00F52D82">
        <w:rPr>
          <w:rFonts w:ascii="Times New Roman" w:eastAsia="Times New Roman" w:hAnsi="Times New Roman" w:cs="Times New Roman"/>
          <w:color w:val="000000"/>
        </w:rPr>
        <w:t>measure, but</w:t>
      </w:r>
      <w:proofErr w:type="gramEnd"/>
      <w:r w:rsidRPr="00F52D82">
        <w:rPr>
          <w:rFonts w:ascii="Times New Roman" w:eastAsia="Times New Roman" w:hAnsi="Times New Roman" w:cs="Times New Roman"/>
          <w:color w:val="000000"/>
        </w:rPr>
        <w:t xml:space="preserve"> is part of a pre-specified analysis plan for evaluating the effects of the intervention or interventions under investigation in a clinical study and is not specified as an exploratory or other measure. A clinical study may have more than one secondary outcome measure.</w:t>
      </w:r>
    </w:p>
    <w:p w14:paraId="16CDB6D0" w14:textId="77777777" w:rsidR="007D68D7" w:rsidRPr="00F52D82" w:rsidRDefault="007D68D7" w:rsidP="007D68D7">
      <w:pPr>
        <w:spacing w:before="100" w:beforeAutospacing="1" w:after="100" w:afterAutospacing="1" w:line="240" w:lineRule="auto"/>
        <w:ind w:left="720"/>
        <w:rPr>
          <w:rFonts w:ascii="Times New Roman" w:eastAsia="Times New Roman" w:hAnsi="Times New Roman" w:cs="Times New Roman"/>
          <w:color w:val="000000"/>
        </w:rPr>
      </w:pPr>
      <w:r w:rsidRPr="00F52D82">
        <w:rPr>
          <w:rFonts w:ascii="Times New Roman" w:eastAsia="Times New Roman" w:hAnsi="Times New Roman" w:cs="Times New Roman"/>
          <w:color w:val="000000"/>
        </w:rPr>
        <w:t>For each secondary outcome measure, include the following information:</w:t>
      </w:r>
    </w:p>
    <w:p w14:paraId="39B5DFD5" w14:textId="761B1E8F" w:rsidR="009C4A82" w:rsidRPr="00F52D82" w:rsidRDefault="009C4A82" w:rsidP="009C4A82">
      <w:pPr>
        <w:numPr>
          <w:ilvl w:val="1"/>
          <w:numId w:val="12"/>
        </w:numPr>
        <w:spacing w:before="100" w:beforeAutospacing="1" w:after="60" w:line="240" w:lineRule="auto"/>
        <w:rPr>
          <w:rFonts w:ascii="Times New Roman" w:eastAsia="Times New Roman" w:hAnsi="Times New Roman" w:cs="Times New Roman"/>
          <w:color w:val="000000"/>
        </w:rPr>
      </w:pPr>
      <w:bookmarkStart w:id="248" w:name="Eligibility"/>
      <w:bookmarkEnd w:id="248"/>
      <w:r w:rsidRPr="00F52D82">
        <w:rPr>
          <w:rFonts w:ascii="Times New Roman" w:eastAsia="Times New Roman" w:hAnsi="Times New Roman" w:cs="Times New Roman"/>
          <w:b/>
          <w:bCs/>
          <w:color w:val="000000"/>
        </w:rPr>
        <w:t>Title</w:t>
      </w:r>
      <w:r w:rsidRPr="00F52D82">
        <w:rPr>
          <w:rFonts w:ascii="Times New Roman" w:eastAsia="Times New Roman" w:hAnsi="Times New Roman" w:cs="Times New Roman"/>
          <w:color w:val="000000"/>
        </w:rPr>
        <w:t>: </w:t>
      </w:r>
      <w:r w:rsidR="00C63BBD" w:rsidRPr="00F52D82">
        <w:rPr>
          <w:rFonts w:ascii="Times New Roman" w:eastAsia="Times New Roman" w:hAnsi="Times New Roman" w:cs="Times New Roman"/>
          <w:color w:val="000000"/>
        </w:rPr>
        <w:t>Attractiveness of Website</w:t>
      </w:r>
    </w:p>
    <w:p w14:paraId="1158C719" w14:textId="77777777" w:rsidR="009C4A82" w:rsidRPr="00F52D82" w:rsidRDefault="009C4A82" w:rsidP="009C4A82">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Description</w:t>
      </w:r>
      <w:r w:rsidRPr="00F52D82">
        <w:rPr>
          <w:rFonts w:ascii="Times New Roman" w:eastAsia="Times New Roman" w:hAnsi="Times New Roman" w:cs="Times New Roman"/>
          <w:color w:val="000000"/>
        </w:rPr>
        <w:t>: </w:t>
      </w:r>
    </w:p>
    <w:p w14:paraId="15DABFF5" w14:textId="77777777" w:rsidR="009C4A82" w:rsidRPr="00F52D82" w:rsidRDefault="009C4A82" w:rsidP="009C4A82">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Time Frame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*immediate – the questionnaire is completed immediately after subjects visit their assigned website(s)</w:t>
      </w:r>
      <w:r w:rsidRPr="00F52D82">
        <w:rPr>
          <w:rFonts w:ascii="Times New Roman" w:eastAsia="Times New Roman" w:hAnsi="Times New Roman" w:cs="Times New Roman"/>
          <w:color w:val="000000"/>
        </w:rPr>
        <w:t> </w:t>
      </w:r>
    </w:p>
    <w:p w14:paraId="0402E47D" w14:textId="58F24B61" w:rsidR="009C4A82" w:rsidRPr="00F52D82" w:rsidRDefault="009C4A82" w:rsidP="00C90280">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Title</w:t>
      </w:r>
      <w:r w:rsidRPr="00F52D82">
        <w:rPr>
          <w:rFonts w:ascii="Times New Roman" w:eastAsia="Times New Roman" w:hAnsi="Times New Roman" w:cs="Times New Roman"/>
          <w:color w:val="000000"/>
        </w:rPr>
        <w:t>:</w:t>
      </w:r>
      <w:r w:rsidR="00C63BBD" w:rsidRPr="00F52D82">
        <w:rPr>
          <w:rFonts w:ascii="Times New Roman" w:eastAsia="Times New Roman" w:hAnsi="Times New Roman" w:cs="Times New Roman"/>
          <w:color w:val="000000"/>
        </w:rPr>
        <w:t xml:space="preserve"> </w:t>
      </w:r>
      <w:r w:rsidR="00C90280" w:rsidRPr="00F52D82">
        <w:rPr>
          <w:rFonts w:ascii="Times New Roman" w:eastAsia="Times New Roman" w:hAnsi="Times New Roman" w:cs="Times New Roman"/>
          <w:color w:val="000000"/>
        </w:rPr>
        <w:t xml:space="preserve">Being </w:t>
      </w:r>
      <w:r w:rsidR="00C90280" w:rsidRPr="00F52D82">
        <w:rPr>
          <w:rFonts w:ascii="Times New Roman" w:hAnsi="Times New Roman" w:cs="Times New Roman"/>
        </w:rPr>
        <w:t>Informed</w:t>
      </w:r>
    </w:p>
    <w:p w14:paraId="7E0431A6" w14:textId="15D21A71" w:rsidR="009C4A82" w:rsidRPr="00F52D82" w:rsidRDefault="009C4A82" w:rsidP="009C4A82">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Description</w:t>
      </w:r>
      <w:r w:rsidRPr="00F52D82">
        <w:rPr>
          <w:rFonts w:ascii="Times New Roman" w:eastAsia="Times New Roman" w:hAnsi="Times New Roman" w:cs="Times New Roman"/>
          <w:color w:val="000000"/>
        </w:rPr>
        <w:t>: </w:t>
      </w:r>
      <w:r w:rsidR="00C90280" w:rsidRPr="00F52D82">
        <w:rPr>
          <w:rFonts w:ascii="Times New Roman" w:eastAsia="Times New Roman" w:hAnsi="Times New Roman" w:cs="Times New Roman"/>
          <w:color w:val="000000"/>
        </w:rPr>
        <w:t xml:space="preserve"> </w:t>
      </w:r>
    </w:p>
    <w:p w14:paraId="01F1ADE3" w14:textId="77777777" w:rsidR="009C4A82" w:rsidRPr="00F52D82" w:rsidRDefault="009C4A82" w:rsidP="009C4A82">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Time Frame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*immediate – the questionnaire is completed immediately after subjects visit their assigned website(s)</w:t>
      </w:r>
      <w:r w:rsidRPr="00F52D82">
        <w:rPr>
          <w:rFonts w:ascii="Times New Roman" w:eastAsia="Times New Roman" w:hAnsi="Times New Roman" w:cs="Times New Roman"/>
          <w:color w:val="000000"/>
        </w:rPr>
        <w:t> </w:t>
      </w:r>
    </w:p>
    <w:p w14:paraId="2C2368C5" w14:textId="77777777" w:rsidR="00C90280" w:rsidRPr="00F52D82" w:rsidRDefault="009C4A82" w:rsidP="00C90280">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Title</w:t>
      </w:r>
      <w:r w:rsidRPr="00F52D82">
        <w:rPr>
          <w:rFonts w:ascii="Times New Roman" w:eastAsia="Times New Roman" w:hAnsi="Times New Roman" w:cs="Times New Roman"/>
          <w:color w:val="000000"/>
        </w:rPr>
        <w:t>: </w:t>
      </w:r>
      <w:r w:rsidR="00C90280" w:rsidRPr="00F52D82">
        <w:rPr>
          <w:rFonts w:ascii="Times New Roman" w:eastAsia="Times New Roman" w:hAnsi="Times New Roman" w:cs="Times New Roman"/>
          <w:color w:val="000000"/>
        </w:rPr>
        <w:t>Intention of Future Use</w:t>
      </w:r>
    </w:p>
    <w:p w14:paraId="6F0CD366" w14:textId="657717D2" w:rsidR="009C4A82" w:rsidRPr="00F52D82" w:rsidRDefault="009C4A82" w:rsidP="00B650D5">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Description</w:t>
      </w:r>
      <w:r w:rsidRPr="00F52D82">
        <w:rPr>
          <w:rFonts w:ascii="Times New Roman" w:eastAsia="Times New Roman" w:hAnsi="Times New Roman" w:cs="Times New Roman"/>
          <w:color w:val="000000"/>
        </w:rPr>
        <w:t>: </w:t>
      </w:r>
    </w:p>
    <w:p w14:paraId="5A16D728" w14:textId="77777777" w:rsidR="009C4A82" w:rsidRPr="00F52D82" w:rsidRDefault="009C4A82" w:rsidP="009C4A82">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Time Frame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*immediate – the questionnaire is completed immediately after subjects visit their assigned website(s)</w:t>
      </w:r>
      <w:r w:rsidRPr="00F52D82">
        <w:rPr>
          <w:rFonts w:ascii="Times New Roman" w:eastAsia="Times New Roman" w:hAnsi="Times New Roman" w:cs="Times New Roman"/>
          <w:color w:val="000000"/>
        </w:rPr>
        <w:t> </w:t>
      </w:r>
    </w:p>
    <w:p w14:paraId="3948F0F9" w14:textId="2CF7224B" w:rsidR="009C4A82" w:rsidRPr="00F52D82" w:rsidRDefault="009C4A82" w:rsidP="009C4A82">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Title</w:t>
      </w:r>
      <w:r w:rsidRPr="00F52D82">
        <w:rPr>
          <w:rFonts w:ascii="Times New Roman" w:eastAsia="Times New Roman" w:hAnsi="Times New Roman" w:cs="Times New Roman"/>
          <w:color w:val="000000"/>
        </w:rPr>
        <w:t>: </w:t>
      </w:r>
      <w:r w:rsidR="00226EB4" w:rsidRPr="00F52D82">
        <w:rPr>
          <w:rFonts w:ascii="Times New Roman" w:eastAsia="Times New Roman" w:hAnsi="Times New Roman" w:cs="Times New Roman"/>
          <w:color w:val="000000"/>
        </w:rPr>
        <w:t>Knowledge Gain</w:t>
      </w:r>
    </w:p>
    <w:p w14:paraId="3E515953" w14:textId="77777777" w:rsidR="009C4A82" w:rsidRPr="00F52D82" w:rsidRDefault="009C4A82" w:rsidP="009C4A82">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Description</w:t>
      </w:r>
      <w:r w:rsidRPr="00F52D82">
        <w:rPr>
          <w:rFonts w:ascii="Times New Roman" w:eastAsia="Times New Roman" w:hAnsi="Times New Roman" w:cs="Times New Roman"/>
          <w:color w:val="000000"/>
        </w:rPr>
        <w:t>: </w:t>
      </w:r>
    </w:p>
    <w:p w14:paraId="51DC88F6" w14:textId="77777777" w:rsidR="009C4A82" w:rsidRPr="00F52D82" w:rsidRDefault="009C4A82" w:rsidP="009C4A82">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Time Frame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*immediate – the questionnaire is completed immediately after subjects visit their assigned website(s)</w:t>
      </w:r>
      <w:r w:rsidRPr="00F52D82">
        <w:rPr>
          <w:rFonts w:ascii="Times New Roman" w:eastAsia="Times New Roman" w:hAnsi="Times New Roman" w:cs="Times New Roman"/>
          <w:color w:val="000000"/>
        </w:rPr>
        <w:t> </w:t>
      </w:r>
    </w:p>
    <w:p w14:paraId="296ED3BB" w14:textId="4C2468A7" w:rsidR="00226EB4" w:rsidRPr="00F52D82" w:rsidRDefault="00226EB4" w:rsidP="00226EB4">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Title</w:t>
      </w:r>
      <w:r w:rsidRPr="00F52D82">
        <w:rPr>
          <w:rFonts w:ascii="Times New Roman" w:eastAsia="Times New Roman" w:hAnsi="Times New Roman" w:cs="Times New Roman"/>
          <w:color w:val="000000"/>
        </w:rPr>
        <w:t>: </w:t>
      </w:r>
      <w:r w:rsidR="009A276D" w:rsidRPr="00F52D82">
        <w:rPr>
          <w:rFonts w:ascii="Times New Roman" w:eastAsia="Times New Roman" w:hAnsi="Times New Roman" w:cs="Times New Roman"/>
          <w:color w:val="000000"/>
        </w:rPr>
        <w:t xml:space="preserve">Health </w:t>
      </w:r>
      <w:r w:rsidRPr="00F52D82">
        <w:rPr>
          <w:rFonts w:ascii="Times New Roman" w:eastAsia="Times New Roman" w:hAnsi="Times New Roman" w:cs="Times New Roman"/>
          <w:color w:val="000000"/>
        </w:rPr>
        <w:t>Literacy Skills</w:t>
      </w:r>
    </w:p>
    <w:p w14:paraId="1BBD7A7D" w14:textId="422ED4B3" w:rsidR="00226EB4" w:rsidRPr="00F52D82" w:rsidRDefault="00226EB4" w:rsidP="00226EB4">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Description</w:t>
      </w:r>
      <w:r w:rsidRPr="00F52D82">
        <w:rPr>
          <w:rFonts w:ascii="Times New Roman" w:eastAsia="Times New Roman" w:hAnsi="Times New Roman" w:cs="Times New Roman"/>
          <w:color w:val="000000"/>
        </w:rPr>
        <w:t>: </w:t>
      </w:r>
    </w:p>
    <w:p w14:paraId="4F10C0CF" w14:textId="77777777" w:rsidR="00226EB4" w:rsidRPr="00F52D82" w:rsidRDefault="00226EB4" w:rsidP="00226EB4">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Time Frame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*immediate – the questionnaire is completed immediately after subjects visit their assigned website(s)</w:t>
      </w:r>
      <w:r w:rsidRPr="00F52D82">
        <w:rPr>
          <w:rFonts w:ascii="Times New Roman" w:eastAsia="Times New Roman" w:hAnsi="Times New Roman" w:cs="Times New Roman"/>
          <w:color w:val="000000"/>
        </w:rPr>
        <w:t> </w:t>
      </w:r>
    </w:p>
    <w:p w14:paraId="3CA64146" w14:textId="2BF8D5E3" w:rsidR="00C90280" w:rsidRPr="00F52D82" w:rsidRDefault="00C90280" w:rsidP="00C90280">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Title</w:t>
      </w:r>
      <w:r w:rsidRPr="00F52D82">
        <w:rPr>
          <w:rFonts w:ascii="Times New Roman" w:eastAsia="Times New Roman" w:hAnsi="Times New Roman" w:cs="Times New Roman"/>
          <w:color w:val="000000"/>
        </w:rPr>
        <w:t>: </w:t>
      </w:r>
      <w:r w:rsidR="00A312EA" w:rsidRPr="00F52D82">
        <w:rPr>
          <w:rFonts w:ascii="Times New Roman" w:eastAsia="Times New Roman" w:hAnsi="Times New Roman" w:cs="Times New Roman"/>
          <w:color w:val="000000"/>
        </w:rPr>
        <w:t>Relevance to user</w:t>
      </w:r>
    </w:p>
    <w:p w14:paraId="512300EE" w14:textId="77777777" w:rsidR="00C90280" w:rsidRPr="00F52D82" w:rsidRDefault="00C90280" w:rsidP="00C90280">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Description</w:t>
      </w:r>
      <w:r w:rsidRPr="00F52D82">
        <w:rPr>
          <w:rFonts w:ascii="Times New Roman" w:eastAsia="Times New Roman" w:hAnsi="Times New Roman" w:cs="Times New Roman"/>
          <w:color w:val="000000"/>
        </w:rPr>
        <w:t>: </w:t>
      </w:r>
    </w:p>
    <w:p w14:paraId="46E796E2" w14:textId="77777777" w:rsidR="00C90280" w:rsidRPr="00F52D82" w:rsidRDefault="00C90280" w:rsidP="00C90280">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Time Frame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*immediate – the questionnaire is completed immediately after subjects visit their assigned website(s)</w:t>
      </w:r>
      <w:r w:rsidRPr="00F52D82">
        <w:rPr>
          <w:rFonts w:ascii="Times New Roman" w:eastAsia="Times New Roman" w:hAnsi="Times New Roman" w:cs="Times New Roman"/>
          <w:color w:val="000000"/>
        </w:rPr>
        <w:t> </w:t>
      </w:r>
    </w:p>
    <w:p w14:paraId="29E468F9" w14:textId="751BD508" w:rsidR="00C90280" w:rsidRPr="00F52D82" w:rsidRDefault="00C90280" w:rsidP="00C90280">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Title</w:t>
      </w:r>
      <w:r w:rsidRPr="00F52D82">
        <w:rPr>
          <w:rFonts w:ascii="Times New Roman" w:eastAsia="Times New Roman" w:hAnsi="Times New Roman" w:cs="Times New Roman"/>
          <w:color w:val="000000"/>
        </w:rPr>
        <w:t>: </w:t>
      </w:r>
      <w:r w:rsidR="00A312EA" w:rsidRPr="00F52D82">
        <w:rPr>
          <w:rFonts w:ascii="Times New Roman" w:eastAsia="Times New Roman" w:hAnsi="Times New Roman" w:cs="Times New Roman"/>
          <w:color w:val="000000"/>
        </w:rPr>
        <w:t>Intention</w:t>
      </w:r>
      <w:r w:rsidRPr="00F52D82">
        <w:rPr>
          <w:rFonts w:ascii="Times New Roman" w:eastAsia="Times New Roman" w:hAnsi="Times New Roman" w:cs="Times New Roman"/>
          <w:color w:val="000000"/>
        </w:rPr>
        <w:t xml:space="preserve"> to </w:t>
      </w:r>
      <w:r w:rsidR="00A312EA" w:rsidRPr="00F52D82">
        <w:rPr>
          <w:rFonts w:ascii="Times New Roman" w:eastAsia="Times New Roman" w:hAnsi="Times New Roman" w:cs="Times New Roman"/>
          <w:color w:val="000000"/>
        </w:rPr>
        <w:t xml:space="preserve">talk to </w:t>
      </w:r>
      <w:r w:rsidRPr="00F52D82">
        <w:rPr>
          <w:rFonts w:ascii="Times New Roman" w:eastAsia="Times New Roman" w:hAnsi="Times New Roman" w:cs="Times New Roman"/>
          <w:color w:val="000000"/>
        </w:rPr>
        <w:t>doctor</w:t>
      </w:r>
    </w:p>
    <w:p w14:paraId="3A9BE99B" w14:textId="77777777" w:rsidR="00C90280" w:rsidRPr="00F52D82" w:rsidRDefault="00C90280" w:rsidP="00C90280">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Description</w:t>
      </w:r>
      <w:r w:rsidRPr="00F52D82">
        <w:rPr>
          <w:rFonts w:ascii="Times New Roman" w:eastAsia="Times New Roman" w:hAnsi="Times New Roman" w:cs="Times New Roman"/>
          <w:color w:val="000000"/>
        </w:rPr>
        <w:t>: </w:t>
      </w:r>
    </w:p>
    <w:p w14:paraId="0A5DAE49" w14:textId="77777777" w:rsidR="00C90280" w:rsidRPr="00F52D82" w:rsidRDefault="00C90280" w:rsidP="00C90280">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Time Frame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*immediate – the questionnaire is completed immediately after subjects visit their assigned website(s)</w:t>
      </w:r>
      <w:r w:rsidRPr="00F52D82">
        <w:rPr>
          <w:rFonts w:ascii="Times New Roman" w:eastAsia="Times New Roman" w:hAnsi="Times New Roman" w:cs="Times New Roman"/>
          <w:color w:val="000000"/>
        </w:rPr>
        <w:t> </w:t>
      </w:r>
    </w:p>
    <w:p w14:paraId="43B8A90F" w14:textId="5C77CC85" w:rsidR="00C90280" w:rsidRPr="00F52D82" w:rsidRDefault="00C90280" w:rsidP="00C90280">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Title</w:t>
      </w:r>
      <w:r w:rsidRPr="00F52D82">
        <w:rPr>
          <w:rFonts w:ascii="Times New Roman" w:eastAsia="Times New Roman" w:hAnsi="Times New Roman" w:cs="Times New Roman"/>
          <w:color w:val="000000"/>
        </w:rPr>
        <w:t>: </w:t>
      </w:r>
      <w:r w:rsidR="003A3C30" w:rsidRPr="00F52D82">
        <w:rPr>
          <w:rFonts w:ascii="Times New Roman" w:eastAsia="Times New Roman" w:hAnsi="Times New Roman" w:cs="Times New Roman"/>
          <w:color w:val="000000"/>
        </w:rPr>
        <w:t xml:space="preserve">Reduce Uncertainty </w:t>
      </w:r>
    </w:p>
    <w:p w14:paraId="1E3A7320" w14:textId="77777777" w:rsidR="00C90280" w:rsidRPr="00F52D82" w:rsidRDefault="00C90280" w:rsidP="00C90280">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Description</w:t>
      </w:r>
      <w:r w:rsidRPr="00F52D82">
        <w:rPr>
          <w:rFonts w:ascii="Times New Roman" w:eastAsia="Times New Roman" w:hAnsi="Times New Roman" w:cs="Times New Roman"/>
          <w:color w:val="000000"/>
        </w:rPr>
        <w:t>: </w:t>
      </w:r>
    </w:p>
    <w:p w14:paraId="435F61D3" w14:textId="77777777" w:rsidR="00C90280" w:rsidRPr="00F52D82" w:rsidRDefault="00C90280" w:rsidP="00C90280">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Time Frame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*immediate – the questionnaire is completed immediately after subjects visit their assigned website(s)</w:t>
      </w:r>
      <w:r w:rsidRPr="00F52D82">
        <w:rPr>
          <w:rFonts w:ascii="Times New Roman" w:eastAsia="Times New Roman" w:hAnsi="Times New Roman" w:cs="Times New Roman"/>
          <w:color w:val="000000"/>
        </w:rPr>
        <w:t> </w:t>
      </w:r>
    </w:p>
    <w:p w14:paraId="587A8190" w14:textId="340ED5C8" w:rsidR="004101CF" w:rsidRPr="00F52D82" w:rsidRDefault="004101CF" w:rsidP="004101CF">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Title: I</w:t>
      </w:r>
      <w:r w:rsidRPr="00F52D82">
        <w:rPr>
          <w:rFonts w:ascii="Times New Roman" w:eastAsia="Times New Roman" w:hAnsi="Times New Roman" w:cs="Times New Roman"/>
          <w:color w:val="000000"/>
        </w:rPr>
        <w:t>ntent to Change</w:t>
      </w:r>
    </w:p>
    <w:p w14:paraId="6EC957E3" w14:textId="77777777" w:rsidR="004101CF" w:rsidRPr="00F52D82" w:rsidRDefault="004101CF" w:rsidP="004101CF">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lastRenderedPageBreak/>
        <w:t>Description</w:t>
      </w:r>
      <w:r w:rsidRPr="00F52D82">
        <w:rPr>
          <w:rFonts w:ascii="Times New Roman" w:eastAsia="Times New Roman" w:hAnsi="Times New Roman" w:cs="Times New Roman"/>
          <w:color w:val="000000"/>
        </w:rPr>
        <w:t>: </w:t>
      </w:r>
    </w:p>
    <w:p w14:paraId="3D3D92DB" w14:textId="77777777" w:rsidR="004101CF" w:rsidRPr="00F52D82" w:rsidRDefault="004101CF" w:rsidP="004101CF">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Time Frame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*immediate – the questionnaire is completed immediately after subjects visit their assigned website(s)</w:t>
      </w:r>
      <w:r w:rsidRPr="00F52D82">
        <w:rPr>
          <w:rFonts w:ascii="Times New Roman" w:eastAsia="Times New Roman" w:hAnsi="Times New Roman" w:cs="Times New Roman"/>
          <w:color w:val="000000"/>
        </w:rPr>
        <w:t> </w:t>
      </w:r>
    </w:p>
    <w:p w14:paraId="7B97F023" w14:textId="543E923A" w:rsidR="004101CF" w:rsidRPr="00F52D82" w:rsidRDefault="004101CF" w:rsidP="004101CF">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 xml:space="preserve">Title: </w:t>
      </w:r>
      <w:r w:rsidR="00077954" w:rsidRPr="00F52D82">
        <w:rPr>
          <w:rFonts w:ascii="Times New Roman" w:eastAsia="Times New Roman" w:hAnsi="Times New Roman" w:cs="Times New Roman"/>
          <w:color w:val="000000"/>
        </w:rPr>
        <w:t>Progress in decision making</w:t>
      </w:r>
    </w:p>
    <w:p w14:paraId="0EE468ED" w14:textId="77777777" w:rsidR="004101CF" w:rsidRPr="00F52D82" w:rsidRDefault="004101CF" w:rsidP="004101CF">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Description</w:t>
      </w:r>
      <w:r w:rsidRPr="00F52D82">
        <w:rPr>
          <w:rFonts w:ascii="Times New Roman" w:eastAsia="Times New Roman" w:hAnsi="Times New Roman" w:cs="Times New Roman"/>
          <w:color w:val="000000"/>
        </w:rPr>
        <w:t>: </w:t>
      </w:r>
    </w:p>
    <w:p w14:paraId="57DF37DC" w14:textId="1A6C4C9D" w:rsidR="00226EB4" w:rsidRPr="00F52D82" w:rsidRDefault="004101CF" w:rsidP="00077954">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Time Frame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*immediate – the questionnaire is completed immediately after subjects visit their assigned website(s)</w:t>
      </w:r>
      <w:r w:rsidRPr="00F52D82">
        <w:rPr>
          <w:rFonts w:ascii="Times New Roman" w:eastAsia="Times New Roman" w:hAnsi="Times New Roman" w:cs="Times New Roman"/>
          <w:color w:val="000000"/>
        </w:rPr>
        <w:t> </w:t>
      </w:r>
    </w:p>
    <w:p w14:paraId="4C225615" w14:textId="77777777" w:rsidR="007D68D7" w:rsidRPr="00F52D82" w:rsidRDefault="007D68D7" w:rsidP="007D68D7">
      <w:pPr>
        <w:spacing w:after="0" w:line="240" w:lineRule="auto"/>
        <w:rPr>
          <w:rFonts w:ascii="Times New Roman" w:eastAsia="Times New Roman" w:hAnsi="Times New Roman" w:cs="Times New Roman"/>
        </w:rPr>
      </w:pPr>
      <w:r w:rsidRPr="00F52D82">
        <w:rPr>
          <w:rFonts w:ascii="Times New Roman" w:eastAsia="Times New Roman" w:hAnsi="Times New Roman" w:cs="Times New Roman"/>
          <w:color w:val="000000"/>
        </w:rPr>
        <w:br/>
      </w:r>
    </w:p>
    <w:p w14:paraId="5C4D3F44" w14:textId="016EF9E1" w:rsidR="007D68D7" w:rsidRPr="00F52D82" w:rsidRDefault="007D68D7" w:rsidP="007D68D7">
      <w:pPr>
        <w:spacing w:after="0" w:line="240" w:lineRule="auto"/>
        <w:rPr>
          <w:rFonts w:ascii="Times New Roman" w:eastAsia="Times New Roman" w:hAnsi="Times New Roman" w:cs="Times New Roman"/>
          <w:color w:val="000000"/>
        </w:rPr>
      </w:pPr>
      <w:r w:rsidRPr="00F52D82">
        <w:rPr>
          <w:rFonts w:ascii="Times New Roman" w:eastAsia="Times New Roman" w:hAnsi="Times New Roman" w:cs="Times New Roman"/>
          <w:noProof/>
          <w:color w:val="000000"/>
        </w:rPr>
        <w:drawing>
          <wp:inline distT="0" distB="0" distL="0" distR="0" wp14:anchorId="5D0741B8" wp14:editId="2F3AE4F9">
            <wp:extent cx="153670" cy="153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igibility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00"/>
        </w:rPr>
        <w:t>10. Eligibility</w:t>
      </w:r>
    </w:p>
    <w:p w14:paraId="1A80F32A" w14:textId="6B317C5D" w:rsidR="007D68D7" w:rsidRPr="00F52D82" w:rsidRDefault="007D68D7" w:rsidP="007D68D7">
      <w:pPr>
        <w:numPr>
          <w:ilvl w:val="0"/>
          <w:numId w:val="13"/>
        </w:numPr>
        <w:spacing w:before="100" w:beforeAutospacing="1" w:after="270" w:line="240" w:lineRule="auto"/>
        <w:rPr>
          <w:rFonts w:ascii="Times New Roman" w:eastAsia="Times New Roman" w:hAnsi="Times New Roman" w:cs="Times New Roman"/>
          <w:color w:val="000000"/>
        </w:rPr>
      </w:pPr>
      <w:bookmarkStart w:id="249" w:name="EligibilitySexGender"/>
      <w:r w:rsidRPr="00F52D82">
        <w:rPr>
          <w:rFonts w:ascii="Times New Roman" w:eastAsia="Times New Roman" w:hAnsi="Times New Roman" w:cs="Times New Roman"/>
          <w:b/>
          <w:bCs/>
          <w:color w:val="000000"/>
        </w:rPr>
        <w:t>Sex/Gender</w:t>
      </w:r>
      <w:bookmarkEnd w:id="249"/>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00CC0E2B" w:rsidRPr="00F52D82">
        <w:rPr>
          <w:rFonts w:ascii="Times New Roman" w:eastAsia="Times New Roman" w:hAnsi="Times New Roman" w:cs="Times New Roman"/>
          <w:b/>
          <w:bCs/>
          <w:color w:val="CC0000"/>
        </w:rPr>
        <w:t>female</w:t>
      </w:r>
      <w:r w:rsidRPr="00F52D82">
        <w:rPr>
          <w:rFonts w:ascii="Times New Roman" w:eastAsia="Times New Roman" w:hAnsi="Times New Roman" w:cs="Times New Roman"/>
          <w:color w:val="000000"/>
        </w:rPr>
        <w:br/>
        <w:t xml:space="preserve">Definition: The sex and, </w:t>
      </w:r>
      <w:r w:rsidRPr="00F52D82">
        <w:rPr>
          <w:rFonts w:ascii="Times New Roman" w:eastAsia="Times New Roman" w:hAnsi="Times New Roman" w:cs="Times New Roman"/>
          <w:b/>
          <w:bCs/>
          <w:color w:val="000000"/>
        </w:rPr>
        <w:t>if applicable, gender</w:t>
      </w:r>
      <w:r w:rsidRPr="00F52D82">
        <w:rPr>
          <w:rFonts w:ascii="Times New Roman" w:eastAsia="Times New Roman" w:hAnsi="Times New Roman" w:cs="Times New Roman"/>
          <w:color w:val="000000"/>
        </w:rPr>
        <w:t xml:space="preserve"> of the participants eligible to participate in the clinical study.</w:t>
      </w:r>
    </w:p>
    <w:p w14:paraId="3FB67668" w14:textId="64A62A8A" w:rsidR="007D68D7" w:rsidRPr="00F52D82" w:rsidRDefault="007D68D7" w:rsidP="004402B0">
      <w:pPr>
        <w:numPr>
          <w:ilvl w:val="1"/>
          <w:numId w:val="13"/>
        </w:numPr>
        <w:spacing w:before="100" w:beforeAutospacing="1" w:after="60" w:line="240" w:lineRule="auto"/>
        <w:rPr>
          <w:rFonts w:ascii="Times New Roman" w:eastAsia="Times New Roman" w:hAnsi="Times New Roman" w:cs="Times New Roman"/>
          <w:color w:val="000000"/>
        </w:rPr>
      </w:pPr>
      <w:bookmarkStart w:id="250" w:name="EligibilitySex"/>
      <w:r w:rsidRPr="00F52D82">
        <w:rPr>
          <w:rFonts w:ascii="Times New Roman" w:eastAsia="Times New Roman" w:hAnsi="Times New Roman" w:cs="Times New Roman"/>
          <w:b/>
          <w:bCs/>
          <w:color w:val="000000"/>
        </w:rPr>
        <w:t>Sex</w:t>
      </w:r>
      <w:bookmarkEnd w:id="250"/>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00CC0E2B" w:rsidRPr="00F52D82">
        <w:rPr>
          <w:rFonts w:ascii="Times New Roman" w:eastAsia="Times New Roman" w:hAnsi="Times New Roman" w:cs="Times New Roman"/>
          <w:b/>
          <w:bCs/>
          <w:color w:val="CC0000"/>
        </w:rPr>
        <w:t>female</w:t>
      </w:r>
      <w:r w:rsidRPr="00F52D82">
        <w:rPr>
          <w:rFonts w:ascii="Times New Roman" w:eastAsia="Times New Roman" w:hAnsi="Times New Roman" w:cs="Times New Roman"/>
          <w:color w:val="000000"/>
        </w:rPr>
        <w:br/>
        <w:t xml:space="preserve">Definition: The sex of the participants eligible to participate in the clinical study. Select </w:t>
      </w:r>
      <w:proofErr w:type="spellStart"/>
      <w:proofErr w:type="gramStart"/>
      <w:r w:rsidRPr="00F52D82">
        <w:rPr>
          <w:rFonts w:ascii="Times New Roman" w:eastAsia="Times New Roman" w:hAnsi="Times New Roman" w:cs="Times New Roman"/>
          <w:color w:val="000000"/>
        </w:rPr>
        <w:t>one.</w:t>
      </w:r>
      <w:r w:rsidRPr="00F52D82">
        <w:rPr>
          <w:rFonts w:ascii="Times New Roman" w:eastAsia="Times New Roman" w:hAnsi="Times New Roman" w:cs="Times New Roman"/>
          <w:color w:val="000000"/>
          <w:u w:val="single"/>
        </w:rPr>
        <w:t>Note</w:t>
      </w:r>
      <w:proofErr w:type="spellEnd"/>
      <w:proofErr w:type="gramEnd"/>
      <w:r w:rsidRPr="00F52D82">
        <w:rPr>
          <w:rFonts w:ascii="Times New Roman" w:eastAsia="Times New Roman" w:hAnsi="Times New Roman" w:cs="Times New Roman"/>
          <w:color w:val="000000"/>
        </w:rPr>
        <w:t>: "Sex" means a person's classification as male or female based on biological distinctions.</w:t>
      </w:r>
    </w:p>
    <w:p w14:paraId="55E9380A" w14:textId="77777777" w:rsidR="007D68D7" w:rsidRPr="00F52D82" w:rsidRDefault="007D68D7" w:rsidP="007D68D7">
      <w:pPr>
        <w:numPr>
          <w:ilvl w:val="2"/>
          <w:numId w:val="13"/>
        </w:numPr>
        <w:spacing w:before="100" w:beforeAutospacing="1" w:after="60" w:line="240" w:lineRule="auto"/>
        <w:rPr>
          <w:rFonts w:ascii="Times New Roman" w:eastAsia="Times New Roman" w:hAnsi="Times New Roman" w:cs="Times New Roman"/>
          <w:color w:val="000000"/>
        </w:rPr>
      </w:pPr>
      <w:bookmarkStart w:id="251" w:name="EligibilityGender"/>
      <w:r w:rsidRPr="00F52D82">
        <w:rPr>
          <w:rFonts w:ascii="Times New Roman" w:eastAsia="Times New Roman" w:hAnsi="Times New Roman" w:cs="Times New Roman"/>
          <w:b/>
          <w:bCs/>
          <w:color w:val="000000"/>
        </w:rPr>
        <w:t>Gender Based</w:t>
      </w:r>
      <w:bookmarkEnd w:id="251"/>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FF"/>
        </w:rPr>
        <w:t>[*]</w:t>
      </w:r>
      <w:r w:rsidRPr="00F52D82">
        <w:rPr>
          <w:rFonts w:ascii="Times New Roman" w:eastAsia="Times New Roman" w:hAnsi="Times New Roman" w:cs="Times New Roman"/>
          <w:color w:val="000000"/>
        </w:rPr>
        <w:br/>
        <w:t>Definition: If applicable, indicate whether participant eligibility is based on gender. Select one.</w:t>
      </w:r>
    </w:p>
    <w:p w14:paraId="6F17C3AD" w14:textId="77777777" w:rsidR="007D68D7" w:rsidRPr="00F52D82" w:rsidRDefault="007D68D7" w:rsidP="007D68D7">
      <w:pPr>
        <w:spacing w:before="100" w:beforeAutospacing="1" w:after="100" w:afterAutospacing="1" w:line="240" w:lineRule="auto"/>
        <w:ind w:left="2160"/>
        <w:rPr>
          <w:rFonts w:ascii="Times New Roman" w:eastAsia="Times New Roman" w:hAnsi="Times New Roman" w:cs="Times New Roman"/>
          <w:color w:val="000000"/>
        </w:rPr>
      </w:pPr>
      <w:r w:rsidRPr="00F52D82">
        <w:rPr>
          <w:rFonts w:ascii="Times New Roman" w:eastAsia="Times New Roman" w:hAnsi="Times New Roman" w:cs="Times New Roman"/>
          <w:color w:val="000000"/>
          <w:u w:val="single"/>
        </w:rPr>
        <w:t>Note</w:t>
      </w:r>
      <w:r w:rsidRPr="00F52D82">
        <w:rPr>
          <w:rFonts w:ascii="Times New Roman" w:eastAsia="Times New Roman" w:hAnsi="Times New Roman" w:cs="Times New Roman"/>
          <w:color w:val="000000"/>
        </w:rPr>
        <w:t>: "Gender" means a person's self-representation of gender identity.</w:t>
      </w:r>
    </w:p>
    <w:p w14:paraId="7DBAC133" w14:textId="77777777" w:rsidR="007D68D7" w:rsidRPr="00F52D82" w:rsidRDefault="007D68D7" w:rsidP="007D68D7">
      <w:pPr>
        <w:numPr>
          <w:ilvl w:val="3"/>
          <w:numId w:val="13"/>
        </w:numPr>
        <w:spacing w:before="100" w:beforeAutospacing="1" w:after="60" w:line="240" w:lineRule="auto"/>
        <w:rPr>
          <w:rFonts w:ascii="Times New Roman" w:eastAsia="Times New Roman" w:hAnsi="Times New Roman" w:cs="Times New Roman"/>
          <w:b/>
          <w:bCs/>
          <w:color w:val="000000"/>
        </w:rPr>
      </w:pPr>
      <w:r w:rsidRPr="00F52D82">
        <w:rPr>
          <w:rFonts w:ascii="Times New Roman" w:eastAsia="Times New Roman" w:hAnsi="Times New Roman" w:cs="Times New Roman"/>
          <w:b/>
          <w:bCs/>
          <w:color w:val="000000"/>
        </w:rPr>
        <w:t>Yes: Eligibility is based on gender</w:t>
      </w:r>
    </w:p>
    <w:p w14:paraId="78C81EF1" w14:textId="77777777" w:rsidR="0033327F" w:rsidRPr="00F52D82" w:rsidRDefault="007D68D7" w:rsidP="007D68D7">
      <w:pPr>
        <w:numPr>
          <w:ilvl w:val="3"/>
          <w:numId w:val="13"/>
        </w:numPr>
        <w:spacing w:before="100" w:beforeAutospacing="1" w:after="270" w:line="240" w:lineRule="auto"/>
        <w:rPr>
          <w:rFonts w:ascii="Times New Roman" w:eastAsia="Times New Roman" w:hAnsi="Times New Roman" w:cs="Times New Roman"/>
          <w:color w:val="000000"/>
        </w:rPr>
      </w:pPr>
      <w:bookmarkStart w:id="252" w:name="GenderDescription"/>
      <w:bookmarkEnd w:id="252"/>
      <w:r w:rsidRPr="00F52D82">
        <w:rPr>
          <w:rFonts w:ascii="Times New Roman" w:eastAsia="Times New Roman" w:hAnsi="Times New Roman" w:cs="Times New Roman"/>
          <w:b/>
          <w:bCs/>
          <w:color w:val="000000"/>
        </w:rPr>
        <w:t>Gender Eligibility Description</w:t>
      </w:r>
      <w:r w:rsidRPr="00F52D82">
        <w:rPr>
          <w:rFonts w:ascii="Times New Roman" w:eastAsia="Times New Roman" w:hAnsi="Times New Roman" w:cs="Times New Roman"/>
          <w:color w:val="000000"/>
        </w:rPr>
        <w:br/>
      </w:r>
      <w:r w:rsidR="0030349B" w:rsidRPr="00F52D82">
        <w:rPr>
          <w:rFonts w:ascii="Times New Roman" w:hAnsi="Times New Roman" w:cs="Times New Roman"/>
        </w:rPr>
        <w:t xml:space="preserve">a </w:t>
      </w:r>
      <w:r w:rsidR="0030349B" w:rsidRPr="00F52D82">
        <w:rPr>
          <w:rStyle w:val="Emphasis"/>
          <w:rFonts w:ascii="Times New Roman" w:hAnsi="Times New Roman" w:cs="Times New Roman"/>
        </w:rPr>
        <w:t>non</w:t>
      </w:r>
      <w:r w:rsidR="0030349B" w:rsidRPr="00F52D82">
        <w:rPr>
          <w:rFonts w:ascii="Times New Roman" w:hAnsi="Times New Roman" w:cs="Times New Roman"/>
        </w:rPr>
        <w:t>-</w:t>
      </w:r>
      <w:r w:rsidR="0030349B" w:rsidRPr="00F52D82">
        <w:rPr>
          <w:rStyle w:val="Emphasis"/>
          <w:rFonts w:ascii="Times New Roman" w:hAnsi="Times New Roman" w:cs="Times New Roman"/>
        </w:rPr>
        <w:t>binary</w:t>
      </w:r>
      <w:r w:rsidR="0030349B" w:rsidRPr="00F52D82">
        <w:rPr>
          <w:rFonts w:ascii="Times New Roman" w:hAnsi="Times New Roman" w:cs="Times New Roman"/>
        </w:rPr>
        <w:t xml:space="preserve"> person is someone who does not identify as exclusively a man or a woman.</w:t>
      </w:r>
    </w:p>
    <w:p w14:paraId="57A999E9" w14:textId="7567174D" w:rsidR="007D68D7" w:rsidRPr="00F52D82" w:rsidRDefault="0033327F" w:rsidP="007D68D7">
      <w:pPr>
        <w:numPr>
          <w:ilvl w:val="3"/>
          <w:numId w:val="13"/>
        </w:numPr>
        <w:spacing w:before="100" w:beforeAutospacing="1" w:after="270" w:line="240" w:lineRule="auto"/>
        <w:rPr>
          <w:rFonts w:ascii="Times New Roman" w:eastAsia="Times New Roman" w:hAnsi="Times New Roman" w:cs="Times New Roman"/>
          <w:color w:val="000000"/>
        </w:rPr>
      </w:pPr>
      <w:r w:rsidRPr="00F52D82">
        <w:rPr>
          <w:rFonts w:ascii="Times New Roman" w:hAnsi="Times New Roman" w:cs="Times New Roman"/>
        </w:rPr>
        <w:t>A transgender male is a man who was assigned female at birth</w:t>
      </w:r>
      <w:r w:rsidR="007D68D7" w:rsidRPr="00F52D82">
        <w:rPr>
          <w:rFonts w:ascii="Times New Roman" w:eastAsia="Times New Roman" w:hAnsi="Times New Roman" w:cs="Times New Roman"/>
          <w:color w:val="000000"/>
        </w:rPr>
        <w:br/>
      </w:r>
    </w:p>
    <w:p w14:paraId="208265E3" w14:textId="77777777" w:rsidR="007D68D7" w:rsidRPr="00F52D82" w:rsidRDefault="007D68D7" w:rsidP="007D68D7">
      <w:pPr>
        <w:numPr>
          <w:ilvl w:val="0"/>
          <w:numId w:val="13"/>
        </w:numPr>
        <w:spacing w:before="100" w:beforeAutospacing="1" w:after="60" w:line="240" w:lineRule="auto"/>
        <w:rPr>
          <w:rFonts w:ascii="Times New Roman" w:eastAsia="Times New Roman" w:hAnsi="Times New Roman" w:cs="Times New Roman"/>
          <w:color w:val="000000"/>
        </w:rPr>
      </w:pPr>
      <w:bookmarkStart w:id="253" w:name="ElibigilityAgeLimits"/>
      <w:r w:rsidRPr="00F52D82">
        <w:rPr>
          <w:rFonts w:ascii="Times New Roman" w:eastAsia="Times New Roman" w:hAnsi="Times New Roman" w:cs="Times New Roman"/>
          <w:b/>
          <w:bCs/>
          <w:color w:val="000000"/>
        </w:rPr>
        <w:t>Age Limits</w:t>
      </w:r>
      <w:bookmarkEnd w:id="253"/>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t>Definition: The minimum and maximum age of potential participants eligible for the clinical study, provided in relevant units of time.</w:t>
      </w:r>
    </w:p>
    <w:p w14:paraId="458B765A" w14:textId="77ED00F5" w:rsidR="007D68D7" w:rsidRPr="00F52D82" w:rsidRDefault="007D68D7" w:rsidP="007D68D7">
      <w:pPr>
        <w:numPr>
          <w:ilvl w:val="1"/>
          <w:numId w:val="13"/>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br/>
      </w:r>
      <w:bookmarkStart w:id="254" w:name="EligibilityMinAge"/>
      <w:r w:rsidRPr="00F52D82">
        <w:rPr>
          <w:rFonts w:ascii="Times New Roman" w:eastAsia="Times New Roman" w:hAnsi="Times New Roman" w:cs="Times New Roman"/>
          <w:b/>
          <w:bCs/>
          <w:color w:val="000000"/>
        </w:rPr>
        <w:t>Minimum Age</w:t>
      </w:r>
      <w:bookmarkEnd w:id="254"/>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0033327F" w:rsidRPr="00F52D82">
        <w:rPr>
          <w:rFonts w:ascii="Times New Roman" w:eastAsia="Times New Roman" w:hAnsi="Times New Roman" w:cs="Times New Roman"/>
          <w:color w:val="000000"/>
        </w:rPr>
        <w:t>40</w:t>
      </w:r>
    </w:p>
    <w:p w14:paraId="12484014" w14:textId="77777777" w:rsidR="007D68D7" w:rsidRPr="00F52D82" w:rsidRDefault="007D68D7" w:rsidP="007D68D7">
      <w:pPr>
        <w:numPr>
          <w:ilvl w:val="1"/>
          <w:numId w:val="13"/>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br/>
      </w:r>
      <w:bookmarkStart w:id="255" w:name="EligibilityMinAgeUnitOfTime"/>
      <w:r w:rsidRPr="00F52D82">
        <w:rPr>
          <w:rFonts w:ascii="Times New Roman" w:eastAsia="Times New Roman" w:hAnsi="Times New Roman" w:cs="Times New Roman"/>
          <w:b/>
          <w:bCs/>
          <w:color w:val="000000"/>
        </w:rPr>
        <w:t>Unit of Time</w:t>
      </w:r>
      <w:bookmarkEnd w:id="255"/>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t>Select one.</w:t>
      </w:r>
    </w:p>
    <w:p w14:paraId="78CEE986" w14:textId="77777777" w:rsidR="007D68D7" w:rsidRPr="00F52D82" w:rsidRDefault="007D68D7" w:rsidP="007D68D7">
      <w:pPr>
        <w:numPr>
          <w:ilvl w:val="2"/>
          <w:numId w:val="13"/>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Years</w:t>
      </w:r>
    </w:p>
    <w:p w14:paraId="24B0E65C" w14:textId="5A4AA8BE" w:rsidR="007D68D7" w:rsidRPr="00F52D82" w:rsidRDefault="007D68D7" w:rsidP="007D68D7">
      <w:pPr>
        <w:numPr>
          <w:ilvl w:val="1"/>
          <w:numId w:val="13"/>
        </w:numPr>
        <w:spacing w:before="100" w:beforeAutospacing="1" w:after="100" w:afterAutospacing="1" w:line="240" w:lineRule="auto"/>
        <w:rPr>
          <w:rFonts w:ascii="Times New Roman" w:eastAsia="Times New Roman" w:hAnsi="Times New Roman" w:cs="Times New Roman"/>
          <w:color w:val="000000"/>
        </w:rPr>
      </w:pPr>
      <w:bookmarkStart w:id="256" w:name="EligibilityMaxAge"/>
      <w:r w:rsidRPr="00F52D82">
        <w:rPr>
          <w:rFonts w:ascii="Times New Roman" w:eastAsia="Times New Roman" w:hAnsi="Times New Roman" w:cs="Times New Roman"/>
          <w:b/>
          <w:bCs/>
          <w:color w:val="000000"/>
        </w:rPr>
        <w:t>Maximum Age</w:t>
      </w:r>
      <w:bookmarkEnd w:id="256"/>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0033327F" w:rsidRPr="00F52D82">
        <w:rPr>
          <w:rFonts w:ascii="Times New Roman" w:eastAsia="Times New Roman" w:hAnsi="Times New Roman" w:cs="Times New Roman"/>
          <w:color w:val="000000"/>
        </w:rPr>
        <w:t>60</w:t>
      </w:r>
    </w:p>
    <w:p w14:paraId="318214F0" w14:textId="77777777" w:rsidR="007D68D7" w:rsidRPr="00F52D82" w:rsidRDefault="007D68D7" w:rsidP="007D68D7">
      <w:pPr>
        <w:numPr>
          <w:ilvl w:val="1"/>
          <w:numId w:val="13"/>
        </w:numPr>
        <w:spacing w:before="100" w:beforeAutospacing="1" w:after="60" w:line="240" w:lineRule="auto"/>
        <w:rPr>
          <w:rFonts w:ascii="Times New Roman" w:eastAsia="Times New Roman" w:hAnsi="Times New Roman" w:cs="Times New Roman"/>
          <w:color w:val="000000"/>
        </w:rPr>
      </w:pPr>
      <w:bookmarkStart w:id="257" w:name="EligibilityMaxAgeUnitOfTime"/>
      <w:r w:rsidRPr="00F52D82">
        <w:rPr>
          <w:rFonts w:ascii="Times New Roman" w:eastAsia="Times New Roman" w:hAnsi="Times New Roman" w:cs="Times New Roman"/>
          <w:b/>
          <w:bCs/>
          <w:color w:val="000000"/>
        </w:rPr>
        <w:t>Unit of Time</w:t>
      </w:r>
      <w:bookmarkEnd w:id="257"/>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t>Select one.</w:t>
      </w:r>
    </w:p>
    <w:p w14:paraId="666A19E5" w14:textId="77777777" w:rsidR="007D68D7" w:rsidRPr="00F52D82" w:rsidRDefault="007D68D7" w:rsidP="007D68D7">
      <w:pPr>
        <w:numPr>
          <w:ilvl w:val="2"/>
          <w:numId w:val="13"/>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Years</w:t>
      </w:r>
    </w:p>
    <w:p w14:paraId="30853EB0" w14:textId="20BCACC2" w:rsidR="007D68D7" w:rsidRPr="00F52D82" w:rsidRDefault="007D68D7" w:rsidP="007D68D7">
      <w:pPr>
        <w:numPr>
          <w:ilvl w:val="0"/>
          <w:numId w:val="13"/>
        </w:numPr>
        <w:spacing w:before="100" w:beforeAutospacing="1" w:after="270" w:line="240" w:lineRule="auto"/>
        <w:rPr>
          <w:rFonts w:ascii="Times New Roman" w:eastAsia="Times New Roman" w:hAnsi="Times New Roman" w:cs="Times New Roman"/>
          <w:color w:val="000000"/>
        </w:rPr>
      </w:pPr>
      <w:bookmarkStart w:id="258" w:name="HealthyVolunteers"/>
      <w:r w:rsidRPr="00F52D82">
        <w:rPr>
          <w:rFonts w:ascii="Times New Roman" w:eastAsia="Times New Roman" w:hAnsi="Times New Roman" w:cs="Times New Roman"/>
          <w:b/>
          <w:bCs/>
          <w:color w:val="000000"/>
        </w:rPr>
        <w:lastRenderedPageBreak/>
        <w:t>Accepts Healthy Volunteers</w:t>
      </w:r>
      <w:bookmarkEnd w:id="258"/>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b/>
          <w:bCs/>
          <w:color w:val="000099"/>
        </w:rPr>
        <w:t>§</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i/>
          <w:iCs/>
          <w:color w:val="000000"/>
        </w:rPr>
        <w:t>Optional for Observational Studies</w:t>
      </w:r>
      <w:r w:rsidRPr="00F52D82">
        <w:rPr>
          <w:rFonts w:ascii="Times New Roman" w:eastAsia="Times New Roman" w:hAnsi="Times New Roman" w:cs="Times New Roman"/>
          <w:color w:val="000000"/>
        </w:rPr>
        <w:t>)</w:t>
      </w:r>
      <w:r w:rsidRPr="00F52D82">
        <w:rPr>
          <w:rFonts w:ascii="Times New Roman" w:eastAsia="Times New Roman" w:hAnsi="Times New Roman" w:cs="Times New Roman"/>
          <w:color w:val="000000"/>
        </w:rPr>
        <w:br/>
      </w:r>
      <w:r w:rsidR="0033327F" w:rsidRPr="00F52D82">
        <w:rPr>
          <w:rFonts w:ascii="Times New Roman" w:eastAsia="Times New Roman" w:hAnsi="Times New Roman" w:cs="Times New Roman"/>
          <w:color w:val="000000"/>
        </w:rPr>
        <w:t>Yes</w:t>
      </w:r>
    </w:p>
    <w:p w14:paraId="02C2AC00" w14:textId="77777777" w:rsidR="007D68D7" w:rsidRPr="00F52D82" w:rsidRDefault="007D68D7" w:rsidP="007D68D7">
      <w:pPr>
        <w:numPr>
          <w:ilvl w:val="0"/>
          <w:numId w:val="13"/>
        </w:numPr>
        <w:spacing w:before="100" w:beforeAutospacing="1" w:after="270" w:line="240" w:lineRule="auto"/>
        <w:rPr>
          <w:rFonts w:ascii="Times New Roman" w:eastAsia="Times New Roman" w:hAnsi="Times New Roman" w:cs="Times New Roman"/>
          <w:color w:val="000000"/>
        </w:rPr>
      </w:pPr>
      <w:bookmarkStart w:id="259" w:name="EligibilityCriteria"/>
      <w:r w:rsidRPr="00F52D82">
        <w:rPr>
          <w:rFonts w:ascii="Times New Roman" w:eastAsia="Times New Roman" w:hAnsi="Times New Roman" w:cs="Times New Roman"/>
          <w:b/>
          <w:bCs/>
          <w:color w:val="000000"/>
        </w:rPr>
        <w:t>Eligibility Criteria</w:t>
      </w:r>
      <w:bookmarkEnd w:id="259"/>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t>Definition: A limited list of criteria for selection of participants in the clinical study, provided in terms of inclusion and exclusion criteria and suitable for assisting potential participants in identifying clinical studies of interest. Use a bulleted list for each criterion below the headers "Inclusion Criteria" and "Exclusion Criteria".</w:t>
      </w:r>
      <w:r w:rsidRPr="00F52D82">
        <w:rPr>
          <w:rFonts w:ascii="Times New Roman" w:eastAsia="Times New Roman" w:hAnsi="Times New Roman" w:cs="Times New Roman"/>
          <w:color w:val="000000"/>
        </w:rPr>
        <w:br/>
        <w:t>Limit: 20,000 characters.</w:t>
      </w:r>
    </w:p>
    <w:p w14:paraId="69A19B8F" w14:textId="3BF672B6" w:rsidR="007D68D7" w:rsidRPr="00F52D82" w:rsidRDefault="007D68D7" w:rsidP="007D68D7">
      <w:pPr>
        <w:spacing w:after="0" w:line="240" w:lineRule="auto"/>
        <w:rPr>
          <w:rFonts w:ascii="Times New Roman" w:eastAsia="Times New Roman" w:hAnsi="Times New Roman" w:cs="Times New Roman"/>
        </w:rPr>
      </w:pPr>
    </w:p>
    <w:p w14:paraId="77D99CB4" w14:textId="41D2997F" w:rsidR="007D68D7" w:rsidRPr="00F52D82" w:rsidRDefault="007D68D7" w:rsidP="007D68D7">
      <w:pPr>
        <w:spacing w:after="0" w:line="240" w:lineRule="auto"/>
        <w:rPr>
          <w:rFonts w:ascii="Times New Roman" w:eastAsia="Times New Roman" w:hAnsi="Times New Roman" w:cs="Times New Roman"/>
          <w:color w:val="000000"/>
        </w:rPr>
      </w:pPr>
      <w:r w:rsidRPr="00F52D82">
        <w:rPr>
          <w:rFonts w:ascii="Times New Roman" w:eastAsia="Times New Roman" w:hAnsi="Times New Roman" w:cs="Times New Roman"/>
          <w:noProof/>
          <w:color w:val="000000"/>
        </w:rPr>
        <w:drawing>
          <wp:inline distT="0" distB="0" distL="0" distR="0" wp14:anchorId="7A711FA2" wp14:editId="6C5CDE8C">
            <wp:extent cx="153670" cy="153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tions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00"/>
        </w:rPr>
        <w:t>11. Contacts, Locations, and Investigator Information</w:t>
      </w:r>
    </w:p>
    <w:p w14:paraId="725DAAD6" w14:textId="77777777" w:rsidR="007D68D7" w:rsidRPr="00F52D82" w:rsidRDefault="007D68D7" w:rsidP="007D68D7">
      <w:pPr>
        <w:numPr>
          <w:ilvl w:val="0"/>
          <w:numId w:val="15"/>
        </w:numPr>
        <w:spacing w:before="100" w:beforeAutospacing="1" w:after="270" w:line="240" w:lineRule="auto"/>
        <w:rPr>
          <w:rFonts w:ascii="Times New Roman" w:eastAsia="Times New Roman" w:hAnsi="Times New Roman" w:cs="Times New Roman"/>
          <w:color w:val="000000"/>
        </w:rPr>
      </w:pPr>
      <w:bookmarkStart w:id="260" w:name="OverallStudyContact"/>
      <w:r w:rsidRPr="00F52D82">
        <w:rPr>
          <w:rFonts w:ascii="Times New Roman" w:eastAsia="Times New Roman" w:hAnsi="Times New Roman" w:cs="Times New Roman"/>
          <w:b/>
          <w:bCs/>
          <w:color w:val="000000"/>
        </w:rPr>
        <w:t>Central Contact Person</w:t>
      </w:r>
      <w:bookmarkEnd w:id="260"/>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i/>
          <w:iCs/>
          <w:color w:val="000000"/>
        </w:rPr>
        <w:t>or Facility Contact required</w:t>
      </w:r>
      <w:r w:rsidRPr="00F52D82">
        <w:rPr>
          <w:rFonts w:ascii="Times New Roman" w:eastAsia="Times New Roman" w:hAnsi="Times New Roman" w:cs="Times New Roman"/>
          <w:color w:val="000000"/>
        </w:rPr>
        <w:t>)</w:t>
      </w:r>
      <w:r w:rsidRPr="00F52D82">
        <w:rPr>
          <w:rFonts w:ascii="Times New Roman" w:eastAsia="Times New Roman" w:hAnsi="Times New Roman" w:cs="Times New Roman"/>
          <w:color w:val="000000"/>
        </w:rPr>
        <w:br/>
        <w:t>Definition: The name or title, toll-free telephone number and email address of a person to whom questions concerning enrollment at any location of the study can be addressed. Include the following information:</w:t>
      </w:r>
    </w:p>
    <w:p w14:paraId="0E6FC0EB" w14:textId="0926F6B6" w:rsidR="007D68D7" w:rsidRPr="00F52D82"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bookmarkStart w:id="261" w:name="OvrContactFirstName"/>
      <w:r w:rsidRPr="00F52D82">
        <w:rPr>
          <w:rFonts w:ascii="Times New Roman" w:eastAsia="Times New Roman" w:hAnsi="Times New Roman" w:cs="Times New Roman"/>
          <w:b/>
          <w:bCs/>
          <w:color w:val="000000"/>
        </w:rPr>
        <w:t>First Name</w:t>
      </w:r>
      <w:bookmarkEnd w:id="261"/>
      <w:r w:rsidR="007A3D6C" w:rsidRPr="00F52D82">
        <w:rPr>
          <w:rFonts w:ascii="Times New Roman" w:eastAsia="Times New Roman" w:hAnsi="Times New Roman" w:cs="Times New Roman"/>
          <w:b/>
          <w:bCs/>
          <w:color w:val="000000"/>
        </w:rPr>
        <w:t xml:space="preserve"> </w:t>
      </w:r>
    </w:p>
    <w:p w14:paraId="635BA4D5" w14:textId="6360B79D" w:rsidR="007A3D6C" w:rsidRPr="00F52D82" w:rsidRDefault="007A3D6C" w:rsidP="007A3D6C">
      <w:pPr>
        <w:numPr>
          <w:ilvl w:val="2"/>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 xml:space="preserve">Hui Xin </w:t>
      </w:r>
    </w:p>
    <w:p w14:paraId="70489D82" w14:textId="77777777" w:rsidR="007D68D7" w:rsidRPr="00F52D82"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bookmarkStart w:id="262" w:name="OvrContactMiddleName"/>
      <w:r w:rsidRPr="00F52D82">
        <w:rPr>
          <w:rFonts w:ascii="Times New Roman" w:eastAsia="Times New Roman" w:hAnsi="Times New Roman" w:cs="Times New Roman"/>
          <w:b/>
          <w:bCs/>
          <w:color w:val="000000"/>
        </w:rPr>
        <w:t>Middle Initial</w:t>
      </w:r>
      <w:bookmarkEnd w:id="262"/>
    </w:p>
    <w:p w14:paraId="2CCF6F86" w14:textId="77777777" w:rsidR="007D68D7" w:rsidRPr="00F52D82"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bookmarkStart w:id="263" w:name="OvrContactLastName"/>
      <w:r w:rsidRPr="00F52D82">
        <w:rPr>
          <w:rFonts w:ascii="Times New Roman" w:eastAsia="Times New Roman" w:hAnsi="Times New Roman" w:cs="Times New Roman"/>
          <w:b/>
          <w:bCs/>
          <w:color w:val="000000"/>
        </w:rPr>
        <w:t>Last Name or Official Title</w:t>
      </w:r>
      <w:bookmarkEnd w:id="263"/>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p>
    <w:p w14:paraId="585BE7C2" w14:textId="2A16B085" w:rsidR="007A3D6C" w:rsidRPr="00F52D82" w:rsidRDefault="009E5E52" w:rsidP="007A3D6C">
      <w:pPr>
        <w:numPr>
          <w:ilvl w:val="2"/>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Ng</w:t>
      </w:r>
    </w:p>
    <w:p w14:paraId="2CF645B7" w14:textId="77777777" w:rsidR="007D68D7" w:rsidRPr="00F52D82"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bookmarkStart w:id="264" w:name="OvrContactDegrees"/>
      <w:r w:rsidRPr="00F52D82">
        <w:rPr>
          <w:rFonts w:ascii="Times New Roman" w:eastAsia="Times New Roman" w:hAnsi="Times New Roman" w:cs="Times New Roman"/>
          <w:b/>
          <w:bCs/>
          <w:color w:val="000000"/>
        </w:rPr>
        <w:t>Degree</w:t>
      </w:r>
      <w:bookmarkEnd w:id="264"/>
    </w:p>
    <w:p w14:paraId="7EDD55BE" w14:textId="7F71B2C1" w:rsidR="007D68D7" w:rsidRPr="00F52D82"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bookmarkStart w:id="265" w:name="OvrContactPhone"/>
      <w:r w:rsidRPr="00F52D82">
        <w:rPr>
          <w:rFonts w:ascii="Times New Roman" w:eastAsia="Times New Roman" w:hAnsi="Times New Roman" w:cs="Times New Roman"/>
          <w:b/>
          <w:bCs/>
          <w:color w:val="000000"/>
        </w:rPr>
        <w:t>Phone</w:t>
      </w:r>
      <w:bookmarkEnd w:id="265"/>
      <w:r w:rsidRPr="00F52D82">
        <w:rPr>
          <w:rFonts w:ascii="Times New Roman" w:eastAsia="Times New Roman" w:hAnsi="Times New Roman" w:cs="Times New Roman"/>
          <w:color w:val="000000"/>
        </w:rPr>
        <w:t>: </w:t>
      </w:r>
      <w:r w:rsidR="009E5E52" w:rsidRPr="00F52D82">
        <w:rPr>
          <w:rFonts w:ascii="Times New Roman" w:eastAsia="Times New Roman" w:hAnsi="Times New Roman" w:cs="Times New Roman"/>
          <w:b/>
          <w:bCs/>
          <w:color w:val="CC0000"/>
        </w:rPr>
        <w:t>8452489039</w:t>
      </w:r>
    </w:p>
    <w:p w14:paraId="0C2F592E" w14:textId="77777777" w:rsidR="007D68D7" w:rsidRPr="00F52D82"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bookmarkStart w:id="266" w:name="OvrContactPhoneExt"/>
      <w:r w:rsidRPr="00F52D82">
        <w:rPr>
          <w:rFonts w:ascii="Times New Roman" w:eastAsia="Times New Roman" w:hAnsi="Times New Roman" w:cs="Times New Roman"/>
          <w:b/>
          <w:bCs/>
          <w:color w:val="000000"/>
        </w:rPr>
        <w:t>Ext</w:t>
      </w:r>
      <w:bookmarkEnd w:id="266"/>
      <w:r w:rsidRPr="00F52D82">
        <w:rPr>
          <w:rFonts w:ascii="Times New Roman" w:eastAsia="Times New Roman" w:hAnsi="Times New Roman" w:cs="Times New Roman"/>
          <w:color w:val="000000"/>
        </w:rPr>
        <w:t>: phone extension, if needed</w:t>
      </w:r>
    </w:p>
    <w:p w14:paraId="0F7CF6A2" w14:textId="5C8AF60E" w:rsidR="007D68D7" w:rsidRPr="00F52D82"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bookmarkStart w:id="267" w:name="OvrContactEmail"/>
      <w:r w:rsidRPr="00F52D82">
        <w:rPr>
          <w:rFonts w:ascii="Times New Roman" w:eastAsia="Times New Roman" w:hAnsi="Times New Roman" w:cs="Times New Roman"/>
          <w:b/>
          <w:bCs/>
          <w:color w:val="000000"/>
        </w:rPr>
        <w:t>Email</w:t>
      </w:r>
      <w:bookmarkEnd w:id="267"/>
      <w:r w:rsidRPr="00F52D82">
        <w:rPr>
          <w:rFonts w:ascii="Times New Roman" w:eastAsia="Times New Roman" w:hAnsi="Times New Roman" w:cs="Times New Roman"/>
          <w:color w:val="000000"/>
        </w:rPr>
        <w:t>: </w:t>
      </w:r>
      <w:r w:rsidR="009E5E52" w:rsidRPr="00F52D82">
        <w:rPr>
          <w:rFonts w:ascii="Times New Roman" w:eastAsia="Times New Roman" w:hAnsi="Times New Roman" w:cs="Times New Roman"/>
          <w:b/>
          <w:bCs/>
          <w:color w:val="CC0000"/>
        </w:rPr>
        <w:t>hxng@ucsd.edu</w:t>
      </w:r>
    </w:p>
    <w:p w14:paraId="480E4BD0" w14:textId="77777777" w:rsidR="007D68D7" w:rsidRPr="00F52D82" w:rsidRDefault="007D68D7" w:rsidP="007D68D7">
      <w:pPr>
        <w:spacing w:beforeAutospacing="1" w:after="0" w:line="240" w:lineRule="auto"/>
        <w:ind w:left="720"/>
        <w:rPr>
          <w:rFonts w:ascii="Times New Roman" w:eastAsia="Times New Roman" w:hAnsi="Times New Roman" w:cs="Times New Roman"/>
          <w:color w:val="000000"/>
        </w:rPr>
      </w:pPr>
    </w:p>
    <w:p w14:paraId="3F174280" w14:textId="77777777" w:rsidR="007D68D7" w:rsidRPr="00F52D82" w:rsidRDefault="007D68D7" w:rsidP="00A55500">
      <w:pPr>
        <w:spacing w:beforeAutospacing="1" w:after="0" w:line="240" w:lineRule="auto"/>
        <w:rPr>
          <w:rFonts w:ascii="Times New Roman" w:eastAsia="Times New Roman" w:hAnsi="Times New Roman" w:cs="Times New Roman"/>
          <w:color w:val="000000"/>
        </w:rPr>
      </w:pPr>
    </w:p>
    <w:p w14:paraId="7A5F08A1" w14:textId="77777777" w:rsidR="007D68D7" w:rsidRPr="00F52D82" w:rsidRDefault="007D68D7" w:rsidP="007D68D7">
      <w:pPr>
        <w:numPr>
          <w:ilvl w:val="0"/>
          <w:numId w:val="15"/>
        </w:numPr>
        <w:spacing w:before="100" w:beforeAutospacing="1" w:after="270" w:line="240" w:lineRule="auto"/>
        <w:rPr>
          <w:rFonts w:ascii="Times New Roman" w:eastAsia="Times New Roman" w:hAnsi="Times New Roman" w:cs="Times New Roman"/>
          <w:color w:val="000000"/>
        </w:rPr>
      </w:pPr>
      <w:bookmarkStart w:id="268" w:name="StudyOfficials"/>
      <w:r w:rsidRPr="00F52D82">
        <w:rPr>
          <w:rFonts w:ascii="Times New Roman" w:eastAsia="Times New Roman" w:hAnsi="Times New Roman" w:cs="Times New Roman"/>
          <w:b/>
          <w:bCs/>
          <w:color w:val="000000"/>
        </w:rPr>
        <w:t>Overall Study Officials</w:t>
      </w:r>
      <w:bookmarkEnd w:id="268"/>
      <w:r w:rsidRPr="00F52D82">
        <w:rPr>
          <w:rFonts w:ascii="Times New Roman" w:eastAsia="Times New Roman" w:hAnsi="Times New Roman" w:cs="Times New Roman"/>
          <w:color w:val="000000"/>
        </w:rPr>
        <w:br/>
        <w:t>Definition: Person(s) responsible for the overall scientific leadership of the protocol, including study principal investigator. Include the following information:</w:t>
      </w:r>
    </w:p>
    <w:p w14:paraId="2ADB0A6A" w14:textId="36A507A5" w:rsidR="007D68D7" w:rsidRPr="00F52D82"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First Name</w:t>
      </w:r>
      <w:r w:rsidR="00CD5D51" w:rsidRPr="00F52D82">
        <w:rPr>
          <w:rFonts w:ascii="Times New Roman" w:eastAsia="Times New Roman" w:hAnsi="Times New Roman" w:cs="Times New Roman"/>
          <w:b/>
          <w:bCs/>
          <w:color w:val="000000"/>
        </w:rPr>
        <w:t xml:space="preserve"> </w:t>
      </w:r>
      <w:r w:rsidR="00CD5D51" w:rsidRPr="00F52D82">
        <w:rPr>
          <w:rFonts w:ascii="Times New Roman" w:eastAsia="Times New Roman" w:hAnsi="Times New Roman" w:cs="Times New Roman"/>
          <w:color w:val="000000"/>
        </w:rPr>
        <w:t>Andrea</w:t>
      </w:r>
    </w:p>
    <w:p w14:paraId="302B5D26" w14:textId="4509239C" w:rsidR="007D68D7" w:rsidRPr="00F52D82"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Middle Initial</w:t>
      </w:r>
      <w:r w:rsidR="00CD5D51" w:rsidRPr="00F52D82">
        <w:rPr>
          <w:rFonts w:ascii="Times New Roman" w:eastAsia="Times New Roman" w:hAnsi="Times New Roman" w:cs="Times New Roman"/>
          <w:b/>
          <w:bCs/>
          <w:color w:val="000000"/>
        </w:rPr>
        <w:t xml:space="preserve"> </w:t>
      </w:r>
      <w:r w:rsidR="00CD5D51" w:rsidRPr="00F52D82">
        <w:rPr>
          <w:rFonts w:ascii="Times New Roman" w:eastAsia="Times New Roman" w:hAnsi="Times New Roman" w:cs="Times New Roman"/>
          <w:color w:val="000000"/>
        </w:rPr>
        <w:t>Z.</w:t>
      </w:r>
    </w:p>
    <w:p w14:paraId="0AA15014" w14:textId="5D92F7C3" w:rsidR="007D68D7" w:rsidRPr="00F52D82"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Last Name</w:t>
      </w:r>
      <w:r w:rsidR="00CD5D51" w:rsidRPr="00F52D82">
        <w:rPr>
          <w:rFonts w:ascii="Times New Roman" w:eastAsia="Times New Roman" w:hAnsi="Times New Roman" w:cs="Times New Roman"/>
          <w:color w:val="000000"/>
        </w:rPr>
        <w:t xml:space="preserve"> LaCroix</w:t>
      </w:r>
    </w:p>
    <w:p w14:paraId="6989B780" w14:textId="33485C02" w:rsidR="007D68D7" w:rsidRPr="00F52D82"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Degree</w:t>
      </w:r>
      <w:r w:rsidR="00CD5D51" w:rsidRPr="00F52D82">
        <w:rPr>
          <w:rFonts w:ascii="Times New Roman" w:eastAsia="Times New Roman" w:hAnsi="Times New Roman" w:cs="Times New Roman"/>
          <w:b/>
          <w:bCs/>
          <w:color w:val="000000"/>
        </w:rPr>
        <w:t xml:space="preserve"> </w:t>
      </w:r>
      <w:r w:rsidR="00617912" w:rsidRPr="00F52D82">
        <w:rPr>
          <w:rFonts w:ascii="Times New Roman" w:hAnsi="Times New Roman" w:cs="Times New Roman"/>
        </w:rPr>
        <w:t xml:space="preserve">PhD, Epidemiology </w:t>
      </w:r>
      <w:r w:rsidR="00CD5D51" w:rsidRPr="00F52D82">
        <w:rPr>
          <w:rFonts w:ascii="Times New Roman" w:eastAsia="Times New Roman" w:hAnsi="Times New Roman" w:cs="Times New Roman"/>
          <w:b/>
          <w:bCs/>
          <w:color w:val="000000"/>
        </w:rPr>
        <w:t xml:space="preserve"> </w:t>
      </w:r>
    </w:p>
    <w:p w14:paraId="63519818" w14:textId="0BD1D4FC" w:rsidR="007D68D7" w:rsidRPr="00F52D82"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Organizational Affiliation</w:t>
      </w:r>
      <w:r w:rsidR="00F42971" w:rsidRPr="00F52D82">
        <w:rPr>
          <w:rFonts w:ascii="Times New Roman" w:eastAsia="Times New Roman" w:hAnsi="Times New Roman" w:cs="Times New Roman"/>
          <w:b/>
          <w:bCs/>
          <w:color w:val="000000"/>
        </w:rPr>
        <w:t xml:space="preserve"> </w:t>
      </w:r>
      <w:r w:rsidR="00F42971" w:rsidRPr="00F52D82">
        <w:rPr>
          <w:rFonts w:ascii="Times New Roman" w:eastAsia="Times New Roman" w:hAnsi="Times New Roman" w:cs="Times New Roman"/>
          <w:color w:val="000000"/>
        </w:rPr>
        <w:t xml:space="preserve">University of California San Diego </w:t>
      </w:r>
    </w:p>
    <w:p w14:paraId="4C44AE74" w14:textId="77777777" w:rsidR="007D68D7" w:rsidRPr="00F52D82"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Official's Role</w:t>
      </w:r>
      <w:r w:rsidRPr="00F52D82">
        <w:rPr>
          <w:rFonts w:ascii="Times New Roman" w:eastAsia="Times New Roman" w:hAnsi="Times New Roman" w:cs="Times New Roman"/>
          <w:color w:val="000000"/>
        </w:rPr>
        <w:t>: Position or function of the official. Select one</w:t>
      </w:r>
    </w:p>
    <w:p w14:paraId="6C2192F0" w14:textId="53D64F75" w:rsidR="007D68D7" w:rsidRPr="00F52D82" w:rsidRDefault="007D68D7" w:rsidP="007D68D7">
      <w:pPr>
        <w:numPr>
          <w:ilvl w:val="2"/>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Study Principal Investigator</w:t>
      </w:r>
      <w:r w:rsidR="0092712E" w:rsidRPr="00F52D82">
        <w:rPr>
          <w:rFonts w:ascii="Times New Roman" w:eastAsia="Times New Roman" w:hAnsi="Times New Roman" w:cs="Times New Roman"/>
          <w:color w:val="000000"/>
        </w:rPr>
        <w:t xml:space="preserve"> </w:t>
      </w:r>
    </w:p>
    <w:p w14:paraId="3C1859C2" w14:textId="4E82DC51" w:rsidR="009E5E52" w:rsidRPr="00F52D82"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First Name</w:t>
      </w:r>
      <w:r w:rsidR="00BD5F0A" w:rsidRPr="00F52D82">
        <w:rPr>
          <w:rFonts w:ascii="Times New Roman" w:eastAsia="Times New Roman" w:hAnsi="Times New Roman" w:cs="Times New Roman"/>
          <w:b/>
          <w:bCs/>
          <w:color w:val="000000"/>
        </w:rPr>
        <w:t xml:space="preserve"> </w:t>
      </w:r>
      <w:r w:rsidR="00BD5F0A" w:rsidRPr="00F52D82">
        <w:rPr>
          <w:rFonts w:ascii="Times New Roman" w:eastAsia="Times New Roman" w:hAnsi="Times New Roman" w:cs="Times New Roman"/>
          <w:color w:val="000000"/>
        </w:rPr>
        <w:t>Katherine</w:t>
      </w:r>
    </w:p>
    <w:p w14:paraId="0D384A9C" w14:textId="72FDA849" w:rsidR="009E5E52" w:rsidRPr="00F52D82"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Middle Initial</w:t>
      </w:r>
      <w:r w:rsidR="00BD5F0A" w:rsidRPr="00F52D82">
        <w:rPr>
          <w:rFonts w:ascii="Times New Roman" w:eastAsia="Times New Roman" w:hAnsi="Times New Roman" w:cs="Times New Roman"/>
          <w:b/>
          <w:bCs/>
          <w:color w:val="000000"/>
        </w:rPr>
        <w:t xml:space="preserve"> </w:t>
      </w:r>
      <w:r w:rsidR="00BD5F0A" w:rsidRPr="00F52D82">
        <w:rPr>
          <w:rFonts w:ascii="Times New Roman" w:eastAsia="Times New Roman" w:hAnsi="Times New Roman" w:cs="Times New Roman"/>
          <w:color w:val="000000"/>
        </w:rPr>
        <w:t xml:space="preserve">M. </w:t>
      </w:r>
    </w:p>
    <w:p w14:paraId="43930210" w14:textId="2B0301B5" w:rsidR="009E5E52" w:rsidRPr="00F52D82"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Last Name</w:t>
      </w:r>
      <w:r w:rsidR="00BD5F0A" w:rsidRPr="00F52D82">
        <w:rPr>
          <w:rFonts w:ascii="Times New Roman" w:eastAsia="Times New Roman" w:hAnsi="Times New Roman" w:cs="Times New Roman"/>
          <w:b/>
          <w:bCs/>
          <w:color w:val="000000"/>
        </w:rPr>
        <w:t xml:space="preserve"> </w:t>
      </w:r>
      <w:r w:rsidR="00BD5F0A" w:rsidRPr="00F52D82">
        <w:rPr>
          <w:rFonts w:ascii="Times New Roman" w:eastAsia="Times New Roman" w:hAnsi="Times New Roman" w:cs="Times New Roman"/>
          <w:color w:val="000000"/>
        </w:rPr>
        <w:t>Newton</w:t>
      </w:r>
    </w:p>
    <w:p w14:paraId="79C2ECE9" w14:textId="7505A830" w:rsidR="009E5E52" w:rsidRPr="00F52D82"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lastRenderedPageBreak/>
        <w:t>Degree</w:t>
      </w:r>
      <w:r w:rsidR="00BD5F0A" w:rsidRPr="00F52D82">
        <w:rPr>
          <w:rFonts w:ascii="Times New Roman" w:eastAsia="Times New Roman" w:hAnsi="Times New Roman" w:cs="Times New Roman"/>
          <w:b/>
          <w:bCs/>
          <w:color w:val="000000"/>
        </w:rPr>
        <w:t xml:space="preserve"> </w:t>
      </w:r>
      <w:r w:rsidR="00BD5F0A" w:rsidRPr="00F52D82">
        <w:rPr>
          <w:rFonts w:ascii="Times New Roman" w:hAnsi="Times New Roman" w:cs="Times New Roman"/>
        </w:rPr>
        <w:t>PhD in Epidemiology</w:t>
      </w:r>
    </w:p>
    <w:p w14:paraId="4607A353" w14:textId="4BCC24E3" w:rsidR="009E5E52" w:rsidRPr="00F52D82"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Organizational Affiliation</w:t>
      </w:r>
      <w:r w:rsidR="00BD5F0A" w:rsidRPr="00F52D82">
        <w:rPr>
          <w:rFonts w:ascii="Times New Roman" w:eastAsia="Times New Roman" w:hAnsi="Times New Roman" w:cs="Times New Roman"/>
          <w:b/>
          <w:bCs/>
          <w:color w:val="000000"/>
        </w:rPr>
        <w:t xml:space="preserve"> </w:t>
      </w:r>
      <w:r w:rsidR="00BD5F0A" w:rsidRPr="00F52D82">
        <w:rPr>
          <w:rFonts w:ascii="Times New Roman" w:eastAsia="Times New Roman" w:hAnsi="Times New Roman" w:cs="Times New Roman"/>
          <w:color w:val="000000"/>
        </w:rPr>
        <w:t>Kaiser Permanente</w:t>
      </w:r>
    </w:p>
    <w:p w14:paraId="2E118A95" w14:textId="749F56A4" w:rsidR="009E5E52" w:rsidRPr="00F52D82"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Official's Role</w:t>
      </w:r>
      <w:r w:rsidRPr="00F52D82">
        <w:rPr>
          <w:rFonts w:ascii="Times New Roman" w:eastAsia="Times New Roman" w:hAnsi="Times New Roman" w:cs="Times New Roman"/>
          <w:color w:val="000000"/>
        </w:rPr>
        <w:t>: </w:t>
      </w:r>
    </w:p>
    <w:p w14:paraId="6230CF96" w14:textId="5CBA4A90" w:rsidR="00BD5F0A" w:rsidRPr="00F52D82" w:rsidRDefault="009E5E52" w:rsidP="00F42971">
      <w:pPr>
        <w:numPr>
          <w:ilvl w:val="2"/>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 xml:space="preserve">Study </w:t>
      </w:r>
      <w:r w:rsidR="00BD5F0A" w:rsidRPr="00F52D82">
        <w:rPr>
          <w:rFonts w:ascii="Times New Roman" w:eastAsia="Times New Roman" w:hAnsi="Times New Roman" w:cs="Times New Roman"/>
          <w:color w:val="000000"/>
        </w:rPr>
        <w:t xml:space="preserve">Co- </w:t>
      </w:r>
      <w:r w:rsidRPr="00F52D82">
        <w:rPr>
          <w:rFonts w:ascii="Times New Roman" w:eastAsia="Times New Roman" w:hAnsi="Times New Roman" w:cs="Times New Roman"/>
          <w:color w:val="000000"/>
        </w:rPr>
        <w:t xml:space="preserve">Principal Investigator </w:t>
      </w:r>
    </w:p>
    <w:p w14:paraId="5DF96506" w14:textId="5B4A69DC" w:rsidR="009E5E52" w:rsidRPr="00F52D82"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First Name</w:t>
      </w:r>
      <w:r w:rsidR="00BD5F0A" w:rsidRPr="00F52D82">
        <w:rPr>
          <w:rFonts w:ascii="Times New Roman" w:eastAsia="Times New Roman" w:hAnsi="Times New Roman" w:cs="Times New Roman"/>
          <w:b/>
          <w:bCs/>
          <w:color w:val="000000"/>
        </w:rPr>
        <w:t xml:space="preserve"> </w:t>
      </w:r>
      <w:r w:rsidR="00BD5F0A" w:rsidRPr="00F52D82">
        <w:rPr>
          <w:rFonts w:ascii="Times New Roman" w:eastAsia="Times New Roman" w:hAnsi="Times New Roman" w:cs="Times New Roman"/>
          <w:color w:val="000000"/>
        </w:rPr>
        <w:t>Leslie</w:t>
      </w:r>
    </w:p>
    <w:p w14:paraId="43A571C5" w14:textId="64A4BF6A" w:rsidR="009E5E52" w:rsidRPr="00F52D82"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Middle Initial</w:t>
      </w:r>
      <w:r w:rsidR="00BD5F0A" w:rsidRPr="00F52D82">
        <w:rPr>
          <w:rFonts w:ascii="Times New Roman" w:eastAsia="Times New Roman" w:hAnsi="Times New Roman" w:cs="Times New Roman"/>
          <w:b/>
          <w:bCs/>
          <w:color w:val="000000"/>
        </w:rPr>
        <w:t xml:space="preserve"> </w:t>
      </w:r>
    </w:p>
    <w:p w14:paraId="3D0A5D32" w14:textId="37D6532D" w:rsidR="009E5E52" w:rsidRPr="00F52D82"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Last Name</w:t>
      </w:r>
      <w:r w:rsidR="00F42971" w:rsidRPr="00F52D82">
        <w:rPr>
          <w:rFonts w:ascii="Times New Roman" w:eastAsia="Times New Roman" w:hAnsi="Times New Roman" w:cs="Times New Roman"/>
          <w:b/>
          <w:bCs/>
          <w:color w:val="000000"/>
        </w:rPr>
        <w:t xml:space="preserve"> </w:t>
      </w:r>
      <w:r w:rsidR="00F42971" w:rsidRPr="00F52D82">
        <w:rPr>
          <w:rFonts w:ascii="Times New Roman" w:eastAsia="Times New Roman" w:hAnsi="Times New Roman" w:cs="Times New Roman"/>
          <w:color w:val="000000"/>
        </w:rPr>
        <w:t xml:space="preserve">Snyder </w:t>
      </w:r>
    </w:p>
    <w:p w14:paraId="51A61DB5" w14:textId="1658B858" w:rsidR="009E5E52" w:rsidRPr="00F52D82"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Degree</w:t>
      </w:r>
      <w:r w:rsidR="00BD5F0A" w:rsidRPr="00F52D82">
        <w:rPr>
          <w:rFonts w:ascii="Times New Roman" w:eastAsia="Times New Roman" w:hAnsi="Times New Roman" w:cs="Times New Roman"/>
          <w:b/>
          <w:bCs/>
          <w:color w:val="000000"/>
        </w:rPr>
        <w:t xml:space="preserve"> </w:t>
      </w:r>
      <w:r w:rsidR="00BD5F0A" w:rsidRPr="00F52D82">
        <w:rPr>
          <w:rFonts w:ascii="Times New Roman" w:hAnsi="Times New Roman" w:cs="Times New Roman"/>
        </w:rPr>
        <w:t>PhD, Communications</w:t>
      </w:r>
    </w:p>
    <w:p w14:paraId="6CCE7AB9" w14:textId="267813AA" w:rsidR="009E5E52" w:rsidRPr="00F52D82"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Organizational Affiliation</w:t>
      </w:r>
      <w:r w:rsidR="00F42971" w:rsidRPr="00F52D82">
        <w:rPr>
          <w:rFonts w:ascii="Times New Roman" w:eastAsia="Times New Roman" w:hAnsi="Times New Roman" w:cs="Times New Roman"/>
          <w:b/>
          <w:bCs/>
          <w:color w:val="000000"/>
        </w:rPr>
        <w:t xml:space="preserve"> </w:t>
      </w:r>
      <w:r w:rsidR="00F42971" w:rsidRPr="00F52D82">
        <w:rPr>
          <w:rFonts w:ascii="Times New Roman" w:eastAsia="Times New Roman" w:hAnsi="Times New Roman" w:cs="Times New Roman"/>
          <w:color w:val="000000"/>
        </w:rPr>
        <w:t>University of Connecticut</w:t>
      </w:r>
    </w:p>
    <w:p w14:paraId="48470078" w14:textId="6972CFEB" w:rsidR="009E5E52" w:rsidRPr="00F52D82"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Official's Role</w:t>
      </w:r>
      <w:r w:rsidRPr="00F52D82">
        <w:rPr>
          <w:rFonts w:ascii="Times New Roman" w:eastAsia="Times New Roman" w:hAnsi="Times New Roman" w:cs="Times New Roman"/>
          <w:color w:val="000000"/>
        </w:rPr>
        <w:t>: </w:t>
      </w:r>
    </w:p>
    <w:p w14:paraId="5F0EECA2" w14:textId="1261B7D2" w:rsidR="007D68D7" w:rsidRPr="00F52D82" w:rsidRDefault="009E5E52" w:rsidP="006A7BFF">
      <w:pPr>
        <w:numPr>
          <w:ilvl w:val="2"/>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 xml:space="preserve">Study </w:t>
      </w:r>
      <w:r w:rsidR="00BD5F0A" w:rsidRPr="00F52D82">
        <w:rPr>
          <w:rFonts w:ascii="Times New Roman" w:eastAsia="Times New Roman" w:hAnsi="Times New Roman" w:cs="Times New Roman"/>
          <w:color w:val="000000"/>
        </w:rPr>
        <w:t>Co-</w:t>
      </w:r>
      <w:r w:rsidRPr="00F52D82">
        <w:rPr>
          <w:rFonts w:ascii="Times New Roman" w:eastAsia="Times New Roman" w:hAnsi="Times New Roman" w:cs="Times New Roman"/>
          <w:color w:val="000000"/>
        </w:rPr>
        <w:t>Principal Investigator</w:t>
      </w:r>
    </w:p>
    <w:p w14:paraId="6CEE950E" w14:textId="7955AF4F" w:rsidR="007D68D7" w:rsidRPr="00F52D82" w:rsidRDefault="007D68D7" w:rsidP="00A50BAF">
      <w:pPr>
        <w:numPr>
          <w:ilvl w:val="0"/>
          <w:numId w:val="15"/>
        </w:numPr>
        <w:spacing w:before="100" w:beforeAutospacing="1" w:after="60" w:line="240" w:lineRule="auto"/>
        <w:rPr>
          <w:rFonts w:ascii="Times New Roman" w:eastAsia="Times New Roman" w:hAnsi="Times New Roman" w:cs="Times New Roman"/>
          <w:color w:val="000000"/>
        </w:rPr>
      </w:pPr>
      <w:bookmarkStart w:id="269" w:name="Facility"/>
      <w:r w:rsidRPr="00F52D82">
        <w:rPr>
          <w:rFonts w:ascii="Times New Roman" w:eastAsia="Times New Roman" w:hAnsi="Times New Roman" w:cs="Times New Roman"/>
          <w:b/>
          <w:bCs/>
          <w:color w:val="000000"/>
        </w:rPr>
        <w:t>Facility Information</w:t>
      </w:r>
      <w:bookmarkEnd w:id="269"/>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00CC0E2B" w:rsidRPr="00F52D82">
        <w:rPr>
          <w:rFonts w:ascii="Times New Roman" w:eastAsia="Times New Roman" w:hAnsi="Times New Roman" w:cs="Times New Roman"/>
          <w:b/>
          <w:bCs/>
          <w:color w:val="CC0000"/>
        </w:rPr>
        <w:t>NA this is a web-based study</w:t>
      </w:r>
      <w:r w:rsidRPr="00F52D82">
        <w:rPr>
          <w:rFonts w:ascii="Times New Roman" w:eastAsia="Times New Roman" w:hAnsi="Times New Roman" w:cs="Times New Roman"/>
          <w:color w:val="000000"/>
        </w:rPr>
        <w:br/>
      </w:r>
      <w:bookmarkStart w:id="270" w:name="FacilityStatus"/>
      <w:r w:rsidRPr="00F52D82">
        <w:rPr>
          <w:rFonts w:ascii="Times New Roman" w:eastAsia="Times New Roman" w:hAnsi="Times New Roman" w:cs="Times New Roman"/>
          <w:b/>
          <w:bCs/>
          <w:color w:val="000000"/>
        </w:rPr>
        <w:t>Individual Site Status</w:t>
      </w:r>
      <w:bookmarkEnd w:id="270"/>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r>
      <w:r w:rsidR="00A50BAF" w:rsidRPr="00F52D82">
        <w:rPr>
          <w:rFonts w:ascii="Times New Roman" w:eastAsia="Times New Roman" w:hAnsi="Times New Roman" w:cs="Times New Roman"/>
          <w:color w:val="000000"/>
        </w:rPr>
        <w:t>NA</w:t>
      </w:r>
    </w:p>
    <w:p w14:paraId="2BC50751" w14:textId="3C2FD8DD" w:rsidR="007D68D7" w:rsidRPr="00F52D82" w:rsidRDefault="007D68D7" w:rsidP="007D68D7">
      <w:pPr>
        <w:spacing w:after="0" w:line="240" w:lineRule="auto"/>
        <w:rPr>
          <w:rFonts w:ascii="Times New Roman" w:eastAsia="Times New Roman" w:hAnsi="Times New Roman" w:cs="Times New Roman"/>
        </w:rPr>
      </w:pPr>
    </w:p>
    <w:p w14:paraId="40B67C34" w14:textId="6B03CC46" w:rsidR="007D68D7" w:rsidRPr="00F52D82" w:rsidRDefault="007D68D7" w:rsidP="007D68D7">
      <w:pPr>
        <w:spacing w:after="0" w:line="240" w:lineRule="auto"/>
        <w:rPr>
          <w:rFonts w:ascii="Times New Roman" w:eastAsia="Times New Roman" w:hAnsi="Times New Roman" w:cs="Times New Roman"/>
          <w:color w:val="000000"/>
        </w:rPr>
      </w:pPr>
      <w:r w:rsidRPr="00F52D82">
        <w:rPr>
          <w:rFonts w:ascii="Times New Roman" w:eastAsia="Times New Roman" w:hAnsi="Times New Roman" w:cs="Times New Roman"/>
          <w:noProof/>
          <w:color w:val="000000"/>
        </w:rPr>
        <w:drawing>
          <wp:inline distT="0" distB="0" distL="0" distR="0" wp14:anchorId="60D78A5A" wp14:editId="5D0D8713">
            <wp:extent cx="153670" cy="153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DSharing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00"/>
        </w:rPr>
        <w:t>12. IPD Sharing Statement</w:t>
      </w:r>
    </w:p>
    <w:p w14:paraId="33C79F33" w14:textId="77777777" w:rsidR="007D68D7" w:rsidRPr="00F52D82" w:rsidRDefault="007D68D7" w:rsidP="007D68D7">
      <w:pPr>
        <w:numPr>
          <w:ilvl w:val="0"/>
          <w:numId w:val="17"/>
        </w:numPr>
        <w:spacing w:before="100" w:beforeAutospacing="1" w:after="60" w:line="240" w:lineRule="auto"/>
        <w:rPr>
          <w:rFonts w:ascii="Times New Roman" w:eastAsia="Times New Roman" w:hAnsi="Times New Roman" w:cs="Times New Roman"/>
          <w:color w:val="000000"/>
        </w:rPr>
      </w:pPr>
      <w:bookmarkStart w:id="271" w:name="PlantoShareIPD"/>
      <w:r w:rsidRPr="00F52D82">
        <w:rPr>
          <w:rFonts w:ascii="Times New Roman" w:eastAsia="Times New Roman" w:hAnsi="Times New Roman" w:cs="Times New Roman"/>
          <w:b/>
          <w:bCs/>
          <w:color w:val="000000"/>
        </w:rPr>
        <w:t>Plan to Share IPD</w:t>
      </w:r>
      <w:bookmarkEnd w:id="271"/>
      <w:r w:rsidRPr="00F52D82">
        <w:rPr>
          <w:rFonts w:ascii="Times New Roman" w:eastAsia="Times New Roman" w:hAnsi="Times New Roman" w:cs="Times New Roman"/>
          <w:color w:val="000000"/>
        </w:rPr>
        <w:br/>
        <w:t>Definition: Indicate whether there is a plan to make individual participant data (IPD) collected in this study, including data dictionaries, available to other researchers (typically after the end of the study). Select one.</w:t>
      </w:r>
    </w:p>
    <w:p w14:paraId="2C51F806" w14:textId="4C9DAE1A" w:rsidR="007D68D7" w:rsidRPr="00F52D82" w:rsidRDefault="007D68D7" w:rsidP="006B3FEF">
      <w:pPr>
        <w:numPr>
          <w:ilvl w:val="1"/>
          <w:numId w:val="17"/>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Yes: There is a plan to make IPD and related data dictionaries availabl</w:t>
      </w:r>
      <w:r w:rsidR="006B3FEF" w:rsidRPr="00F52D82">
        <w:rPr>
          <w:rFonts w:ascii="Times New Roman" w:eastAsia="Times New Roman" w:hAnsi="Times New Roman" w:cs="Times New Roman"/>
          <w:color w:val="000000"/>
        </w:rPr>
        <w:t>e</w:t>
      </w:r>
    </w:p>
    <w:p w14:paraId="4E1A965D" w14:textId="42379568" w:rsidR="007D68D7" w:rsidRPr="00F52D82" w:rsidRDefault="007D68D7" w:rsidP="006B3FEF">
      <w:pPr>
        <w:spacing w:before="100" w:beforeAutospacing="1" w:after="60" w:line="240" w:lineRule="auto"/>
        <w:ind w:left="1080"/>
        <w:rPr>
          <w:rFonts w:ascii="Times New Roman" w:eastAsia="Times New Roman" w:hAnsi="Times New Roman" w:cs="Times New Roman"/>
          <w:color w:val="000000"/>
        </w:rPr>
      </w:pPr>
      <w:bookmarkStart w:id="272" w:name="IPDSharingPlanDescription"/>
      <w:r w:rsidRPr="00F52D82">
        <w:rPr>
          <w:rFonts w:ascii="Times New Roman" w:eastAsia="Times New Roman" w:hAnsi="Times New Roman" w:cs="Times New Roman"/>
          <w:b/>
          <w:bCs/>
          <w:color w:val="000000"/>
        </w:rPr>
        <w:t>IPD Sharing Plan Description</w:t>
      </w:r>
      <w:bookmarkEnd w:id="272"/>
      <w:r w:rsidRPr="00F52D82">
        <w:rPr>
          <w:rFonts w:ascii="Times New Roman" w:eastAsia="Times New Roman" w:hAnsi="Times New Roman" w:cs="Times New Roman"/>
          <w:color w:val="000000"/>
        </w:rPr>
        <w:br/>
        <w:t xml:space="preserve">Definition: If Plan to Share IPD is "Yes," briefly describe what specific individual participant data sets are to be shared </w:t>
      </w:r>
    </w:p>
    <w:p w14:paraId="4CD7A556" w14:textId="67B3B6E8" w:rsidR="007D68D7" w:rsidRPr="00F52D82" w:rsidRDefault="007D68D7" w:rsidP="006B3FEF">
      <w:pPr>
        <w:spacing w:before="100" w:beforeAutospacing="1" w:after="60" w:line="240" w:lineRule="auto"/>
        <w:ind w:left="1440"/>
        <w:rPr>
          <w:rFonts w:ascii="Times New Roman" w:eastAsia="Times New Roman" w:hAnsi="Times New Roman" w:cs="Times New Roman"/>
          <w:color w:val="000000"/>
        </w:rPr>
      </w:pPr>
      <w:r w:rsidRPr="00F52D82">
        <w:rPr>
          <w:rFonts w:ascii="Times New Roman" w:eastAsia="Times New Roman" w:hAnsi="Times New Roman" w:cs="Times New Roman"/>
          <w:color w:val="000000"/>
        </w:rPr>
        <w:t>If Plan to Share IPD is "Yes," provide the following information.</w:t>
      </w:r>
    </w:p>
    <w:p w14:paraId="07EEC0D1" w14:textId="77777777" w:rsidR="007D68D7" w:rsidRPr="00F52D82" w:rsidRDefault="007D68D7" w:rsidP="007D68D7">
      <w:pPr>
        <w:numPr>
          <w:ilvl w:val="1"/>
          <w:numId w:val="17"/>
        </w:numPr>
        <w:spacing w:before="100" w:beforeAutospacing="1" w:after="60" w:line="240" w:lineRule="auto"/>
        <w:rPr>
          <w:rFonts w:ascii="Times New Roman" w:eastAsia="Times New Roman" w:hAnsi="Times New Roman" w:cs="Times New Roman"/>
          <w:color w:val="000000"/>
        </w:rPr>
      </w:pPr>
      <w:bookmarkStart w:id="273" w:name="IPDSharingSuppInfoType"/>
      <w:r w:rsidRPr="00F52D82">
        <w:rPr>
          <w:rFonts w:ascii="Times New Roman" w:eastAsia="Times New Roman" w:hAnsi="Times New Roman" w:cs="Times New Roman"/>
          <w:b/>
          <w:bCs/>
          <w:color w:val="000000"/>
        </w:rPr>
        <w:t>IPD Sharing Supporting Information Type</w:t>
      </w:r>
      <w:bookmarkEnd w:id="273"/>
      <w:r w:rsidRPr="00F52D82">
        <w:rPr>
          <w:rFonts w:ascii="Times New Roman" w:eastAsia="Times New Roman" w:hAnsi="Times New Roman" w:cs="Times New Roman"/>
          <w:color w:val="000000"/>
        </w:rPr>
        <w:br/>
        <w:t>Definition: The type(s) of supporting information that will be shared, in addition to the individual participant data set and data dictionaries for the IPD itself. Select all that apply.</w:t>
      </w:r>
    </w:p>
    <w:p w14:paraId="6280F218" w14:textId="77777777" w:rsidR="00BB3161" w:rsidRPr="00F52D82" w:rsidRDefault="007D68D7" w:rsidP="00BB3161">
      <w:pPr>
        <w:numPr>
          <w:ilvl w:val="2"/>
          <w:numId w:val="17"/>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Clinical Study Report (CSR)</w:t>
      </w:r>
    </w:p>
    <w:p w14:paraId="420C0F1D" w14:textId="77777777" w:rsidR="007D68D7" w:rsidRPr="00F52D82" w:rsidRDefault="007D68D7" w:rsidP="00BB3161">
      <w:pPr>
        <w:spacing w:before="100" w:beforeAutospacing="1" w:after="60" w:line="240" w:lineRule="auto"/>
        <w:ind w:left="1080"/>
        <w:rPr>
          <w:rFonts w:ascii="Times New Roman" w:eastAsia="Times New Roman" w:hAnsi="Times New Roman" w:cs="Times New Roman"/>
          <w:color w:val="000000"/>
        </w:rPr>
      </w:pPr>
      <w:r w:rsidRPr="00F52D82">
        <w:rPr>
          <w:rFonts w:ascii="Times New Roman" w:eastAsia="Times New Roman" w:hAnsi="Times New Roman" w:cs="Times New Roman"/>
          <w:color w:val="000000"/>
        </w:rPr>
        <w:br/>
      </w:r>
      <w:bookmarkStart w:id="274" w:name="IPDSharingTimeFrame"/>
      <w:commentRangeStart w:id="275"/>
      <w:r w:rsidRPr="00F52D82">
        <w:rPr>
          <w:rFonts w:ascii="Times New Roman" w:eastAsia="Times New Roman" w:hAnsi="Times New Roman" w:cs="Times New Roman"/>
          <w:b/>
          <w:bCs/>
          <w:color w:val="000000"/>
          <w:highlight w:val="yellow"/>
        </w:rPr>
        <w:t>IPD Sharing Time Frame</w:t>
      </w:r>
      <w:bookmarkEnd w:id="274"/>
      <w:r w:rsidRPr="00F52D82">
        <w:rPr>
          <w:rFonts w:ascii="Times New Roman" w:eastAsia="Times New Roman" w:hAnsi="Times New Roman" w:cs="Times New Roman"/>
          <w:color w:val="000000"/>
          <w:highlight w:val="yellow"/>
        </w:rPr>
        <w:br/>
        <w:t>Definition: A description of when the IPD and any additional supporting information will become available and for how long, including the start and end dates or period of availability. This may be provided as an absolute date (for example, starting in January 2025) or as a date relative to the time when summary data are published or otherwise made available (for example, starting 6 months after publication).</w:t>
      </w:r>
      <w:r w:rsidRPr="00F52D82">
        <w:rPr>
          <w:rFonts w:ascii="Times New Roman" w:eastAsia="Times New Roman" w:hAnsi="Times New Roman" w:cs="Times New Roman"/>
          <w:color w:val="000000"/>
          <w:highlight w:val="yellow"/>
        </w:rPr>
        <w:br/>
        <w:t>Limit: 1000 characters.</w:t>
      </w:r>
    </w:p>
    <w:p w14:paraId="72515077" w14:textId="77777777" w:rsidR="00F52D82" w:rsidRPr="00F52D82" w:rsidRDefault="007D68D7" w:rsidP="00F52D82">
      <w:pPr>
        <w:numPr>
          <w:ilvl w:val="1"/>
          <w:numId w:val="17"/>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br/>
      </w:r>
      <w:bookmarkStart w:id="276" w:name="IPDSharingAccess"/>
      <w:r w:rsidRPr="00F52D82">
        <w:rPr>
          <w:rFonts w:ascii="Times New Roman" w:eastAsia="Times New Roman" w:hAnsi="Times New Roman" w:cs="Times New Roman"/>
          <w:b/>
          <w:bCs/>
          <w:color w:val="000000"/>
          <w:highlight w:val="yellow"/>
        </w:rPr>
        <w:t>IPD Sharing Access Criteria</w:t>
      </w:r>
      <w:bookmarkEnd w:id="276"/>
      <w:r w:rsidRPr="00F52D82">
        <w:rPr>
          <w:rFonts w:ascii="Times New Roman" w:eastAsia="Times New Roman" w:hAnsi="Times New Roman" w:cs="Times New Roman"/>
          <w:color w:val="000000"/>
          <w:highlight w:val="yellow"/>
        </w:rPr>
        <w:br/>
        <w:t xml:space="preserve">Definition: Describe by what access criteria IPD and any additional supporting </w:t>
      </w:r>
      <w:r w:rsidRPr="00F52D82">
        <w:rPr>
          <w:rFonts w:ascii="Times New Roman" w:eastAsia="Times New Roman" w:hAnsi="Times New Roman" w:cs="Times New Roman"/>
          <w:color w:val="000000"/>
          <w:highlight w:val="yellow"/>
        </w:rPr>
        <w:lastRenderedPageBreak/>
        <w:t>information will be shared, including with whom, for what types of analyses, and by what mechanism. Information about who will review requests and criteria for reviewing requests may also be provided.</w:t>
      </w:r>
      <w:r w:rsidRPr="00F52D82">
        <w:rPr>
          <w:rFonts w:ascii="Times New Roman" w:eastAsia="Times New Roman" w:hAnsi="Times New Roman" w:cs="Times New Roman"/>
          <w:color w:val="000000"/>
          <w:highlight w:val="yellow"/>
        </w:rPr>
        <w:br/>
      </w:r>
      <w:commentRangeEnd w:id="275"/>
      <w:r w:rsidR="00E05407">
        <w:rPr>
          <w:rStyle w:val="CommentReference"/>
        </w:rPr>
        <w:commentReference w:id="275"/>
      </w:r>
      <w:r w:rsidRPr="00F52D82">
        <w:rPr>
          <w:rFonts w:ascii="Times New Roman" w:eastAsia="Times New Roman" w:hAnsi="Times New Roman" w:cs="Times New Roman"/>
          <w:color w:val="000000"/>
        </w:rPr>
        <w:t>Limit: 1000 characters.</w:t>
      </w:r>
    </w:p>
    <w:p w14:paraId="034E2DD4" w14:textId="05CBB0FB" w:rsidR="00F52D82" w:rsidRPr="00F52D82" w:rsidRDefault="00F52D82" w:rsidP="00F52D82">
      <w:pPr>
        <w:numPr>
          <w:ilvl w:val="1"/>
          <w:numId w:val="17"/>
        </w:numPr>
        <w:spacing w:before="100" w:beforeAutospacing="1" w:after="60" w:line="240" w:lineRule="auto"/>
        <w:rPr>
          <w:rFonts w:ascii="Times New Roman" w:eastAsia="Times New Roman" w:hAnsi="Times New Roman" w:cs="Times New Roman"/>
          <w:color w:val="000000"/>
        </w:rPr>
      </w:pPr>
      <w:r w:rsidRPr="00F52D82">
        <w:rPr>
          <w:rFonts w:ascii="Times New Roman" w:hAnsi="Times New Roman" w:cs="Times New Roman"/>
        </w:rPr>
        <w:t>De identified dataset underlying primary trial report will be made available at time of publication through journal or upon request</w:t>
      </w:r>
    </w:p>
    <w:p w14:paraId="3D29AFE8" w14:textId="77777777" w:rsidR="00F52D82" w:rsidRPr="00F52D82" w:rsidRDefault="00F52D82" w:rsidP="00F52D82">
      <w:pPr>
        <w:spacing w:before="100" w:beforeAutospacing="1" w:after="60" w:line="240" w:lineRule="auto"/>
        <w:ind w:left="1080"/>
        <w:rPr>
          <w:rFonts w:ascii="Times New Roman" w:eastAsia="Times New Roman" w:hAnsi="Times New Roman" w:cs="Times New Roman"/>
          <w:color w:val="000000"/>
        </w:rPr>
      </w:pPr>
    </w:p>
    <w:p w14:paraId="2F478C94" w14:textId="66667E68" w:rsidR="008B7B31" w:rsidRPr="00F52D82" w:rsidRDefault="007D68D7" w:rsidP="008B7B31">
      <w:pPr>
        <w:numPr>
          <w:ilvl w:val="1"/>
          <w:numId w:val="17"/>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br/>
      </w:r>
      <w:bookmarkStart w:id="277" w:name="IPDSharingURL"/>
      <w:r w:rsidRPr="00F52D82">
        <w:rPr>
          <w:rFonts w:ascii="Times New Roman" w:eastAsia="Times New Roman" w:hAnsi="Times New Roman" w:cs="Times New Roman"/>
          <w:b/>
          <w:bCs/>
          <w:color w:val="000000"/>
        </w:rPr>
        <w:t>IPD Sharing URL</w:t>
      </w:r>
      <w:bookmarkEnd w:id="277"/>
      <w:r w:rsidRPr="00F52D82">
        <w:rPr>
          <w:rFonts w:ascii="Times New Roman" w:eastAsia="Times New Roman" w:hAnsi="Times New Roman" w:cs="Times New Roman"/>
          <w:color w:val="000000"/>
        </w:rPr>
        <w:br/>
      </w:r>
      <w:r w:rsidR="008B7B31" w:rsidRPr="00F52D82">
        <w:rPr>
          <w:rFonts w:ascii="Times New Roman" w:eastAsia="Times New Roman" w:hAnsi="Times New Roman" w:cs="Times New Roman"/>
          <w:color w:val="000000"/>
        </w:rPr>
        <w:t>NA</w:t>
      </w:r>
    </w:p>
    <w:p w14:paraId="7C673BEF" w14:textId="77777777" w:rsidR="007D68D7" w:rsidRPr="00F52D82" w:rsidRDefault="007D68D7" w:rsidP="007D68D7">
      <w:pPr>
        <w:spacing w:beforeAutospacing="1" w:after="0" w:line="240" w:lineRule="auto"/>
        <w:ind w:left="720"/>
        <w:rPr>
          <w:rFonts w:ascii="Times New Roman" w:eastAsia="Times New Roman" w:hAnsi="Times New Roman" w:cs="Times New Roman"/>
          <w:color w:val="000000"/>
        </w:rPr>
      </w:pPr>
    </w:p>
    <w:p w14:paraId="1F7338FC" w14:textId="77777777" w:rsidR="007D68D7" w:rsidRPr="00F52D82" w:rsidRDefault="007D68D7" w:rsidP="007D68D7">
      <w:pPr>
        <w:spacing w:after="0" w:line="240" w:lineRule="auto"/>
        <w:rPr>
          <w:rFonts w:ascii="Times New Roman" w:eastAsia="Times New Roman" w:hAnsi="Times New Roman" w:cs="Times New Roman"/>
        </w:rPr>
      </w:pPr>
      <w:r w:rsidRPr="00F52D82">
        <w:rPr>
          <w:rFonts w:ascii="Times New Roman" w:eastAsia="Times New Roman" w:hAnsi="Times New Roman" w:cs="Times New Roman"/>
          <w:color w:val="000000"/>
        </w:rPr>
        <w:br/>
      </w:r>
    </w:p>
    <w:p w14:paraId="225DEA73" w14:textId="79299D50" w:rsidR="007D68D7" w:rsidRPr="00F52D82" w:rsidRDefault="007D68D7" w:rsidP="007D68D7">
      <w:pPr>
        <w:spacing w:after="0" w:line="240" w:lineRule="auto"/>
        <w:rPr>
          <w:rFonts w:ascii="Times New Roman" w:eastAsia="Times New Roman" w:hAnsi="Times New Roman" w:cs="Times New Roman"/>
          <w:color w:val="000000"/>
        </w:rPr>
      </w:pPr>
      <w:r w:rsidRPr="00F52D82">
        <w:rPr>
          <w:rFonts w:ascii="Times New Roman" w:eastAsia="Times New Roman" w:hAnsi="Times New Roman" w:cs="Times New Roman"/>
          <w:noProof/>
          <w:color w:val="000000"/>
        </w:rPr>
        <w:drawing>
          <wp:inline distT="0" distB="0" distL="0" distR="0" wp14:anchorId="47E38C51" wp14:editId="1F4019C7">
            <wp:extent cx="153670" cy="153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s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52D82">
        <w:rPr>
          <w:rFonts w:ascii="Times New Roman" w:eastAsia="Times New Roman" w:hAnsi="Times New Roman" w:cs="Times New Roman"/>
          <w:color w:val="000000"/>
        </w:rPr>
        <w:t> </w:t>
      </w:r>
      <w:bookmarkStart w:id="278" w:name="References"/>
      <w:r w:rsidRPr="00F52D82">
        <w:rPr>
          <w:rFonts w:ascii="Times New Roman" w:eastAsia="Times New Roman" w:hAnsi="Times New Roman" w:cs="Times New Roman"/>
          <w:b/>
          <w:bCs/>
          <w:color w:val="000000"/>
        </w:rPr>
        <w:t>13. References</w:t>
      </w:r>
      <w:bookmarkEnd w:id="278"/>
    </w:p>
    <w:p w14:paraId="07F7FB86" w14:textId="77777777" w:rsidR="007D68D7" w:rsidRPr="00F52D82" w:rsidRDefault="007D68D7" w:rsidP="007D68D7">
      <w:pPr>
        <w:numPr>
          <w:ilvl w:val="0"/>
          <w:numId w:val="18"/>
        </w:numPr>
        <w:spacing w:before="100" w:beforeAutospacing="1" w:after="270" w:line="240" w:lineRule="auto"/>
        <w:rPr>
          <w:rFonts w:ascii="Times New Roman" w:eastAsia="Times New Roman" w:hAnsi="Times New Roman" w:cs="Times New Roman"/>
          <w:color w:val="000000"/>
        </w:rPr>
      </w:pPr>
      <w:bookmarkStart w:id="279" w:name="RefCitations"/>
      <w:r w:rsidRPr="00F52D82">
        <w:rPr>
          <w:rFonts w:ascii="Times New Roman" w:eastAsia="Times New Roman" w:hAnsi="Times New Roman" w:cs="Times New Roman"/>
          <w:b/>
          <w:bCs/>
          <w:color w:val="000000"/>
        </w:rPr>
        <w:t>Citations</w:t>
      </w:r>
      <w:bookmarkEnd w:id="279"/>
      <w:r w:rsidRPr="00F52D82">
        <w:rPr>
          <w:rFonts w:ascii="Times New Roman" w:eastAsia="Times New Roman" w:hAnsi="Times New Roman" w:cs="Times New Roman"/>
          <w:color w:val="000000"/>
        </w:rPr>
        <w:br/>
        <w:t>Definition: Citations to publications related to the protocol: background and/or results. Provide either the PubMed Unique Identifier (PMID) of an article or enter the full bibliographic citation.</w:t>
      </w:r>
    </w:p>
    <w:p w14:paraId="2F60114F" w14:textId="77777777" w:rsidR="001B17D7" w:rsidRPr="00F52D82" w:rsidRDefault="007D68D7" w:rsidP="001B17D7">
      <w:pPr>
        <w:numPr>
          <w:ilvl w:val="1"/>
          <w:numId w:val="17"/>
        </w:numPr>
        <w:spacing w:before="100" w:beforeAutospacing="1" w:after="60" w:line="240" w:lineRule="auto"/>
        <w:rPr>
          <w:rFonts w:ascii="Times New Roman" w:eastAsia="Times New Roman" w:hAnsi="Times New Roman" w:cs="Times New Roman"/>
          <w:color w:val="000000"/>
        </w:rPr>
      </w:pPr>
      <w:bookmarkStart w:id="280" w:name="PubMedId"/>
      <w:r w:rsidRPr="00F52D82">
        <w:rPr>
          <w:rFonts w:ascii="Times New Roman" w:eastAsia="Times New Roman" w:hAnsi="Times New Roman" w:cs="Times New Roman"/>
          <w:b/>
          <w:bCs/>
          <w:color w:val="000000"/>
        </w:rPr>
        <w:t>PubMed Identifier</w:t>
      </w:r>
      <w:bookmarkStart w:id="281" w:name="Citation"/>
      <w:bookmarkEnd w:id="280"/>
      <w:r w:rsidR="001B17D7" w:rsidRPr="00F52D82">
        <w:rPr>
          <w:rFonts w:ascii="Times New Roman" w:eastAsia="Times New Roman" w:hAnsi="Times New Roman" w:cs="Times New Roman"/>
          <w:color w:val="000000"/>
        </w:rPr>
        <w:t xml:space="preserve">, </w:t>
      </w:r>
      <w:r w:rsidRPr="00F52D82">
        <w:rPr>
          <w:rFonts w:ascii="Times New Roman" w:eastAsia="Times New Roman" w:hAnsi="Times New Roman" w:cs="Times New Roman"/>
          <w:b/>
          <w:bCs/>
          <w:color w:val="000000"/>
        </w:rPr>
        <w:t>Citation</w:t>
      </w:r>
      <w:bookmarkEnd w:id="281"/>
      <w:r w:rsidRPr="00F52D82">
        <w:rPr>
          <w:rFonts w:ascii="Times New Roman" w:eastAsia="Times New Roman" w:hAnsi="Times New Roman" w:cs="Times New Roman"/>
          <w:color w:val="000000"/>
        </w:rPr>
        <w:br/>
      </w:r>
      <w:r w:rsidR="001B17D7" w:rsidRPr="00F52D82">
        <w:rPr>
          <w:rFonts w:ascii="Times New Roman" w:hAnsi="Times New Roman" w:cs="Times New Roman"/>
        </w:rPr>
        <w:t>De identified dataset underlying primary trial report will be made available at time of publication through journal or upon req</w:t>
      </w:r>
    </w:p>
    <w:p w14:paraId="2A43F711" w14:textId="77777777" w:rsidR="00A5345D" w:rsidRPr="00F52D82" w:rsidRDefault="00DE6FCE" w:rsidP="00A5345D">
      <w:pPr>
        <w:pStyle w:val="NormalWeb"/>
        <w:rPr>
          <w:sz w:val="20"/>
          <w:szCs w:val="20"/>
        </w:rPr>
      </w:pPr>
      <w:hyperlink r:id="rId31" w:tgtFrame="_blank" w:history="1">
        <w:r w:rsidR="00A5345D" w:rsidRPr="00F52D82">
          <w:rPr>
            <w:rStyle w:val="Hyperlink"/>
            <w:sz w:val="20"/>
            <w:szCs w:val="20"/>
          </w:rPr>
          <w:t xml:space="preserve">Freeman EW, Guthrie KA, </w:t>
        </w:r>
        <w:proofErr w:type="spellStart"/>
        <w:r w:rsidR="00A5345D" w:rsidRPr="00F52D82">
          <w:rPr>
            <w:rStyle w:val="Hyperlink"/>
            <w:sz w:val="20"/>
            <w:szCs w:val="20"/>
          </w:rPr>
          <w:t>Caan</w:t>
        </w:r>
        <w:proofErr w:type="spellEnd"/>
        <w:r w:rsidR="00A5345D" w:rsidRPr="00F52D82">
          <w:rPr>
            <w:rStyle w:val="Hyperlink"/>
            <w:sz w:val="20"/>
            <w:szCs w:val="20"/>
          </w:rPr>
          <w:t xml:space="preserve"> B, </w:t>
        </w:r>
        <w:proofErr w:type="spellStart"/>
        <w:r w:rsidR="00A5345D" w:rsidRPr="00F52D82">
          <w:rPr>
            <w:rStyle w:val="Hyperlink"/>
            <w:sz w:val="20"/>
            <w:szCs w:val="20"/>
          </w:rPr>
          <w:t>Sternfeld</w:t>
        </w:r>
        <w:proofErr w:type="spellEnd"/>
        <w:r w:rsidR="00A5345D" w:rsidRPr="00F52D82">
          <w:rPr>
            <w:rStyle w:val="Hyperlink"/>
            <w:sz w:val="20"/>
            <w:szCs w:val="20"/>
          </w:rPr>
          <w:t xml:space="preserve"> B, Cohen LS, Joffe H, Carpenter JS, Anderson GL, Larson JC, </w:t>
        </w:r>
        <w:proofErr w:type="spellStart"/>
        <w:r w:rsidR="00A5345D" w:rsidRPr="00F52D82">
          <w:rPr>
            <w:rStyle w:val="Hyperlink"/>
            <w:sz w:val="20"/>
            <w:szCs w:val="20"/>
          </w:rPr>
          <w:t>Ensrud</w:t>
        </w:r>
        <w:proofErr w:type="spellEnd"/>
        <w:r w:rsidR="00A5345D" w:rsidRPr="00F52D82">
          <w:rPr>
            <w:rStyle w:val="Hyperlink"/>
            <w:sz w:val="20"/>
            <w:szCs w:val="20"/>
          </w:rPr>
          <w:t xml:space="preserve"> KE, Reed SD, Newton KM, Sherman S, </w:t>
        </w:r>
        <w:proofErr w:type="spellStart"/>
        <w:r w:rsidR="00A5345D" w:rsidRPr="00F52D82">
          <w:rPr>
            <w:rStyle w:val="Hyperlink"/>
            <w:sz w:val="20"/>
            <w:szCs w:val="20"/>
          </w:rPr>
          <w:t>Sammel</w:t>
        </w:r>
        <w:proofErr w:type="spellEnd"/>
        <w:r w:rsidR="00A5345D" w:rsidRPr="00F52D82">
          <w:rPr>
            <w:rStyle w:val="Hyperlink"/>
            <w:sz w:val="20"/>
            <w:szCs w:val="20"/>
          </w:rPr>
          <w:t xml:space="preserve"> MD, LaCroix AZ. Efficacy of Escitalopram for Hot Flashes in Healthy Menopausal Women: A Randomized Controlled Trial. JAMA 2011;305(3):267-274. [PMCID: PMC3129746]</w:t>
        </w:r>
      </w:hyperlink>
    </w:p>
    <w:p w14:paraId="0C6A0BBD" w14:textId="77777777" w:rsidR="00A5345D" w:rsidRPr="00F52D82" w:rsidRDefault="00DE6FCE" w:rsidP="00A5345D">
      <w:pPr>
        <w:pStyle w:val="NormalWeb"/>
        <w:rPr>
          <w:sz w:val="20"/>
          <w:szCs w:val="20"/>
        </w:rPr>
      </w:pPr>
      <w:hyperlink r:id="rId32" w:tgtFrame="_blank" w:history="1">
        <w:r w:rsidR="00A5345D" w:rsidRPr="00F52D82">
          <w:rPr>
            <w:rStyle w:val="Hyperlink"/>
            <w:sz w:val="20"/>
            <w:szCs w:val="20"/>
          </w:rPr>
          <w:t>Joffe H, Guthrie KA, Larson J, Cohen LS, Carpenter JS, LaCroix AZ, Freeman EW. Relapse of vasomotor symptoms after discontinuation of the selective serotonin reuptake inhibitor Escitalopram: results from the Menopause Strategies: Finding Lasting Answers for Symptoms and Health Research Network. Menopause 2013;20(3):261-268. [PMCID: PMC3561495]</w:t>
        </w:r>
      </w:hyperlink>
    </w:p>
    <w:p w14:paraId="5B510CDA" w14:textId="77777777" w:rsidR="00A5345D" w:rsidRPr="00F52D82" w:rsidRDefault="00DE6FCE" w:rsidP="00A5345D">
      <w:pPr>
        <w:pStyle w:val="NormalWeb"/>
        <w:rPr>
          <w:sz w:val="20"/>
          <w:szCs w:val="20"/>
        </w:rPr>
      </w:pPr>
      <w:hyperlink r:id="rId33" w:tgtFrame="_blank" w:history="1">
        <w:r w:rsidR="00A5345D" w:rsidRPr="00F52D82">
          <w:rPr>
            <w:rStyle w:val="Hyperlink"/>
            <w:sz w:val="20"/>
            <w:szCs w:val="20"/>
          </w:rPr>
          <w:t xml:space="preserve">Newton KM, Carpenter JS, Guthrie KA, Anderson GL, </w:t>
        </w:r>
        <w:proofErr w:type="spellStart"/>
        <w:r w:rsidR="00A5345D" w:rsidRPr="00F52D82">
          <w:rPr>
            <w:rStyle w:val="Hyperlink"/>
            <w:sz w:val="20"/>
            <w:szCs w:val="20"/>
          </w:rPr>
          <w:t>Caan</w:t>
        </w:r>
        <w:proofErr w:type="spellEnd"/>
        <w:r w:rsidR="00A5345D" w:rsidRPr="00F52D82">
          <w:rPr>
            <w:rStyle w:val="Hyperlink"/>
            <w:sz w:val="20"/>
            <w:szCs w:val="20"/>
          </w:rPr>
          <w:t xml:space="preserve"> B, Cohen LS, </w:t>
        </w:r>
        <w:proofErr w:type="spellStart"/>
        <w:r w:rsidR="00A5345D" w:rsidRPr="00F52D82">
          <w:rPr>
            <w:rStyle w:val="Hyperlink"/>
            <w:sz w:val="20"/>
            <w:szCs w:val="20"/>
          </w:rPr>
          <w:t>Ensrud</w:t>
        </w:r>
        <w:proofErr w:type="spellEnd"/>
        <w:r w:rsidR="00A5345D" w:rsidRPr="00F52D82">
          <w:rPr>
            <w:rStyle w:val="Hyperlink"/>
            <w:sz w:val="20"/>
            <w:szCs w:val="20"/>
          </w:rPr>
          <w:t xml:space="preserve"> KE, Freeman EW, Joffe H, </w:t>
        </w:r>
        <w:proofErr w:type="spellStart"/>
        <w:r w:rsidR="00A5345D" w:rsidRPr="00F52D82">
          <w:rPr>
            <w:rStyle w:val="Hyperlink"/>
            <w:sz w:val="20"/>
            <w:szCs w:val="20"/>
          </w:rPr>
          <w:t>Sternfeld</w:t>
        </w:r>
        <w:proofErr w:type="spellEnd"/>
        <w:r w:rsidR="00A5345D" w:rsidRPr="00F52D82">
          <w:rPr>
            <w:rStyle w:val="Hyperlink"/>
            <w:sz w:val="20"/>
            <w:szCs w:val="20"/>
          </w:rPr>
          <w:t xml:space="preserve"> B, Reed SD, Sherman S, </w:t>
        </w:r>
        <w:proofErr w:type="spellStart"/>
        <w:r w:rsidR="00A5345D" w:rsidRPr="00F52D82">
          <w:rPr>
            <w:rStyle w:val="Hyperlink"/>
            <w:sz w:val="20"/>
            <w:szCs w:val="20"/>
          </w:rPr>
          <w:t>Sammel</w:t>
        </w:r>
        <w:proofErr w:type="spellEnd"/>
        <w:r w:rsidR="00A5345D" w:rsidRPr="00F52D82">
          <w:rPr>
            <w:rStyle w:val="Hyperlink"/>
            <w:sz w:val="20"/>
            <w:szCs w:val="20"/>
          </w:rPr>
          <w:t xml:space="preserve"> MD, Kroenke K, Larson JC, LaCroix AZ. Methods for the design of vasomotor symptom trials: the Menopausal Strategies: Finding Lasting Answers to Symptoms and Health network. Menopause 2014;21(1):45-58. [PMCID: PMC3796184]</w:t>
        </w:r>
      </w:hyperlink>
    </w:p>
    <w:p w14:paraId="4F66F411" w14:textId="77777777" w:rsidR="00A5345D" w:rsidRPr="00F52D82" w:rsidRDefault="00DE6FCE" w:rsidP="00A5345D">
      <w:pPr>
        <w:pStyle w:val="NormalWeb"/>
        <w:rPr>
          <w:sz w:val="20"/>
          <w:szCs w:val="20"/>
        </w:rPr>
      </w:pPr>
      <w:hyperlink r:id="rId34" w:tgtFrame="_blank" w:history="1">
        <w:r w:rsidR="00A5345D" w:rsidRPr="00F52D82">
          <w:rPr>
            <w:rStyle w:val="Hyperlink"/>
            <w:sz w:val="20"/>
            <w:szCs w:val="20"/>
          </w:rPr>
          <w:t xml:space="preserve">Carpenter JS, Newton KN, </w:t>
        </w:r>
        <w:proofErr w:type="spellStart"/>
        <w:r w:rsidR="00A5345D" w:rsidRPr="00F52D82">
          <w:rPr>
            <w:rStyle w:val="Hyperlink"/>
            <w:sz w:val="20"/>
            <w:szCs w:val="20"/>
          </w:rPr>
          <w:t>Sternfeld</w:t>
        </w:r>
        <w:proofErr w:type="spellEnd"/>
        <w:r w:rsidR="00A5345D" w:rsidRPr="00F52D82">
          <w:rPr>
            <w:rStyle w:val="Hyperlink"/>
            <w:sz w:val="20"/>
            <w:szCs w:val="20"/>
          </w:rPr>
          <w:t xml:space="preserve"> BS, Joffe H, Reed SD, </w:t>
        </w:r>
        <w:proofErr w:type="spellStart"/>
        <w:r w:rsidR="00A5345D" w:rsidRPr="00F52D82">
          <w:rPr>
            <w:rStyle w:val="Hyperlink"/>
            <w:sz w:val="20"/>
            <w:szCs w:val="20"/>
          </w:rPr>
          <w:t>Ensrud</w:t>
        </w:r>
        <w:proofErr w:type="spellEnd"/>
        <w:r w:rsidR="00A5345D" w:rsidRPr="00F52D82">
          <w:rPr>
            <w:rStyle w:val="Hyperlink"/>
            <w:sz w:val="20"/>
            <w:szCs w:val="20"/>
          </w:rPr>
          <w:t xml:space="preserve"> KE, </w:t>
        </w:r>
        <w:proofErr w:type="spellStart"/>
        <w:r w:rsidR="00A5345D" w:rsidRPr="00F52D82">
          <w:rPr>
            <w:rStyle w:val="Hyperlink"/>
            <w:sz w:val="20"/>
            <w:szCs w:val="20"/>
          </w:rPr>
          <w:t>Milata</w:t>
        </w:r>
        <w:proofErr w:type="spellEnd"/>
        <w:r w:rsidR="00A5345D" w:rsidRPr="00F52D82">
          <w:rPr>
            <w:rStyle w:val="Hyperlink"/>
            <w:sz w:val="20"/>
            <w:szCs w:val="20"/>
          </w:rPr>
          <w:t xml:space="preserve"> J. Laboratory and ambulatory evaluation of vasomotor symptom monitors from the Menopause Strategies Finding Lasting Answers for Symptoms and Health network. Menopause 2012;19(6):664-671. [PMCID: PMC3326209]</w:t>
        </w:r>
      </w:hyperlink>
    </w:p>
    <w:p w14:paraId="3BAE0718" w14:textId="77777777" w:rsidR="00A5345D" w:rsidRPr="00F52D82" w:rsidRDefault="00DE6FCE" w:rsidP="00A5345D">
      <w:pPr>
        <w:pStyle w:val="NormalWeb"/>
        <w:rPr>
          <w:sz w:val="20"/>
          <w:szCs w:val="20"/>
        </w:rPr>
      </w:pPr>
      <w:hyperlink r:id="rId35" w:tgtFrame="_blank" w:history="1">
        <w:r w:rsidR="00A5345D" w:rsidRPr="00F52D82">
          <w:rPr>
            <w:rStyle w:val="Hyperlink"/>
            <w:sz w:val="20"/>
            <w:szCs w:val="20"/>
          </w:rPr>
          <w:t xml:space="preserve">Carpenter JS, Guthrie KA, Larson JC, Freeman EW, Joffe H, Reed SD, </w:t>
        </w:r>
        <w:proofErr w:type="spellStart"/>
        <w:r w:rsidR="00A5345D" w:rsidRPr="00F52D82">
          <w:rPr>
            <w:rStyle w:val="Hyperlink"/>
            <w:sz w:val="20"/>
            <w:szCs w:val="20"/>
          </w:rPr>
          <w:t>Ensrud</w:t>
        </w:r>
        <w:proofErr w:type="spellEnd"/>
        <w:r w:rsidR="00A5345D" w:rsidRPr="00F52D82">
          <w:rPr>
            <w:rStyle w:val="Hyperlink"/>
            <w:sz w:val="20"/>
            <w:szCs w:val="20"/>
          </w:rPr>
          <w:t xml:space="preserve"> KE, LaCroix AZ. Effect of escitalopram on hot flash interference: a randomized, controlled trial. </w:t>
        </w:r>
        <w:proofErr w:type="spellStart"/>
        <w:r w:rsidR="00A5345D" w:rsidRPr="00F52D82">
          <w:rPr>
            <w:rStyle w:val="Hyperlink"/>
            <w:sz w:val="20"/>
            <w:szCs w:val="20"/>
          </w:rPr>
          <w:t>Fertil</w:t>
        </w:r>
        <w:proofErr w:type="spellEnd"/>
        <w:r w:rsidR="00A5345D" w:rsidRPr="00F52D82">
          <w:rPr>
            <w:rStyle w:val="Hyperlink"/>
            <w:sz w:val="20"/>
            <w:szCs w:val="20"/>
          </w:rPr>
          <w:t xml:space="preserve"> </w:t>
        </w:r>
        <w:proofErr w:type="spellStart"/>
        <w:r w:rsidR="00A5345D" w:rsidRPr="00F52D82">
          <w:rPr>
            <w:rStyle w:val="Hyperlink"/>
            <w:sz w:val="20"/>
            <w:szCs w:val="20"/>
          </w:rPr>
          <w:t>Steril</w:t>
        </w:r>
        <w:proofErr w:type="spellEnd"/>
        <w:r w:rsidR="00A5345D" w:rsidRPr="00F52D82">
          <w:rPr>
            <w:rStyle w:val="Hyperlink"/>
            <w:sz w:val="20"/>
            <w:szCs w:val="20"/>
          </w:rPr>
          <w:t xml:space="preserve"> 2012;97(6):1399-1404. [PMCID: PMC3367120]</w:t>
        </w:r>
      </w:hyperlink>
    </w:p>
    <w:p w14:paraId="1E52F22C" w14:textId="77777777" w:rsidR="00A5345D" w:rsidRPr="00F52D82" w:rsidRDefault="00DE6FCE" w:rsidP="00A5345D">
      <w:pPr>
        <w:pStyle w:val="NormalWeb"/>
        <w:rPr>
          <w:sz w:val="20"/>
          <w:szCs w:val="20"/>
        </w:rPr>
      </w:pPr>
      <w:hyperlink r:id="rId36" w:tgtFrame="_blank" w:history="1">
        <w:proofErr w:type="spellStart"/>
        <w:r w:rsidR="00A5345D" w:rsidRPr="00F52D82">
          <w:rPr>
            <w:rStyle w:val="Hyperlink"/>
            <w:sz w:val="20"/>
            <w:szCs w:val="20"/>
          </w:rPr>
          <w:t>Ensrud</w:t>
        </w:r>
        <w:proofErr w:type="spellEnd"/>
        <w:r w:rsidR="00A5345D" w:rsidRPr="00F52D82">
          <w:rPr>
            <w:rStyle w:val="Hyperlink"/>
            <w:sz w:val="20"/>
            <w:szCs w:val="20"/>
          </w:rPr>
          <w:t xml:space="preserve"> KE, Joffe H, Guthrie KA, Larson JC, Reed SD, Newton KM, </w:t>
        </w:r>
        <w:proofErr w:type="spellStart"/>
        <w:r w:rsidR="00A5345D" w:rsidRPr="00F52D82">
          <w:rPr>
            <w:rStyle w:val="Hyperlink"/>
            <w:sz w:val="20"/>
            <w:szCs w:val="20"/>
          </w:rPr>
          <w:t>Sternfeld</w:t>
        </w:r>
        <w:proofErr w:type="spellEnd"/>
        <w:r w:rsidR="00A5345D" w:rsidRPr="00F52D82">
          <w:rPr>
            <w:rStyle w:val="Hyperlink"/>
            <w:sz w:val="20"/>
            <w:szCs w:val="20"/>
          </w:rPr>
          <w:t xml:space="preserve"> B, LaCroix AZ, Landis CA, Woods NF, Freeman EW. Effect of escitalopram on insomnia symptoms and subjective sleep quality in healthy </w:t>
        </w:r>
        <w:r w:rsidR="00A5345D" w:rsidRPr="00F52D82">
          <w:rPr>
            <w:rStyle w:val="Hyperlink"/>
            <w:sz w:val="20"/>
            <w:szCs w:val="20"/>
          </w:rPr>
          <w:lastRenderedPageBreak/>
          <w:t>perimenopausal and postmenopausal women with hot flashes: a randomized controlled trial. Menopause 2012;19(8):848-855. [PMCID: PMC3382013]</w:t>
        </w:r>
      </w:hyperlink>
    </w:p>
    <w:p w14:paraId="6F213C47" w14:textId="77777777" w:rsidR="00A5345D" w:rsidRPr="00F52D82" w:rsidRDefault="00DE6FCE" w:rsidP="00A5345D">
      <w:pPr>
        <w:pStyle w:val="NormalWeb"/>
        <w:rPr>
          <w:sz w:val="20"/>
          <w:szCs w:val="20"/>
        </w:rPr>
      </w:pPr>
      <w:hyperlink r:id="rId37" w:tgtFrame="_blank" w:history="1">
        <w:r w:rsidR="00A5345D" w:rsidRPr="00F52D82">
          <w:rPr>
            <w:rStyle w:val="Hyperlink"/>
            <w:sz w:val="20"/>
            <w:szCs w:val="20"/>
          </w:rPr>
          <w:t xml:space="preserve">Reed SD, Guthrie KA, Joffe H, </w:t>
        </w:r>
        <w:proofErr w:type="spellStart"/>
        <w:r w:rsidR="00A5345D" w:rsidRPr="00F52D82">
          <w:rPr>
            <w:rStyle w:val="Hyperlink"/>
            <w:sz w:val="20"/>
            <w:szCs w:val="20"/>
          </w:rPr>
          <w:t>Shifren</w:t>
        </w:r>
        <w:proofErr w:type="spellEnd"/>
        <w:r w:rsidR="00A5345D" w:rsidRPr="00F52D82">
          <w:rPr>
            <w:rStyle w:val="Hyperlink"/>
            <w:sz w:val="20"/>
            <w:szCs w:val="20"/>
          </w:rPr>
          <w:t xml:space="preserve"> JL, Seguin RA, Freeman EW. Sexual function in nondepressed women using escitalopram for vasomotor symptoms: a randomized controlled trial. </w:t>
        </w:r>
        <w:proofErr w:type="spellStart"/>
        <w:r w:rsidR="00A5345D" w:rsidRPr="00F52D82">
          <w:rPr>
            <w:rStyle w:val="Hyperlink"/>
            <w:sz w:val="20"/>
            <w:szCs w:val="20"/>
          </w:rPr>
          <w:t>Obstet</w:t>
        </w:r>
        <w:proofErr w:type="spellEnd"/>
        <w:r w:rsidR="00A5345D" w:rsidRPr="00F52D82">
          <w:rPr>
            <w:rStyle w:val="Hyperlink"/>
            <w:sz w:val="20"/>
            <w:szCs w:val="20"/>
          </w:rPr>
          <w:t xml:space="preserve"> </w:t>
        </w:r>
        <w:proofErr w:type="spellStart"/>
        <w:r w:rsidR="00A5345D" w:rsidRPr="00F52D82">
          <w:rPr>
            <w:rStyle w:val="Hyperlink"/>
            <w:sz w:val="20"/>
            <w:szCs w:val="20"/>
          </w:rPr>
          <w:t>Gynecol</w:t>
        </w:r>
        <w:proofErr w:type="spellEnd"/>
        <w:r w:rsidR="00A5345D" w:rsidRPr="00F52D82">
          <w:rPr>
            <w:rStyle w:val="Hyperlink"/>
            <w:sz w:val="20"/>
            <w:szCs w:val="20"/>
          </w:rPr>
          <w:t xml:space="preserve"> 2012;119(3):527-538. [PMCID: PMC3345186]</w:t>
        </w:r>
      </w:hyperlink>
    </w:p>
    <w:p w14:paraId="691255C5" w14:textId="77777777" w:rsidR="00A5345D" w:rsidRPr="00F52D82" w:rsidRDefault="00DE6FCE" w:rsidP="00A5345D">
      <w:pPr>
        <w:pStyle w:val="NormalWeb"/>
        <w:rPr>
          <w:sz w:val="20"/>
          <w:szCs w:val="20"/>
        </w:rPr>
      </w:pPr>
      <w:hyperlink r:id="rId38" w:tgtFrame="_blank" w:history="1">
        <w:proofErr w:type="spellStart"/>
        <w:r w:rsidR="00A5345D" w:rsidRPr="00F52D82">
          <w:rPr>
            <w:rStyle w:val="Hyperlink"/>
            <w:sz w:val="20"/>
            <w:szCs w:val="20"/>
          </w:rPr>
          <w:t>Otte</w:t>
        </w:r>
        <w:proofErr w:type="spellEnd"/>
        <w:r w:rsidR="00A5345D" w:rsidRPr="00F52D82">
          <w:rPr>
            <w:rStyle w:val="Hyperlink"/>
            <w:sz w:val="20"/>
            <w:szCs w:val="20"/>
          </w:rPr>
          <w:t xml:space="preserve"> JL, Rand KC, Landis C, </w:t>
        </w:r>
        <w:proofErr w:type="spellStart"/>
        <w:r w:rsidR="00A5345D" w:rsidRPr="00F52D82">
          <w:rPr>
            <w:rStyle w:val="Hyperlink"/>
            <w:sz w:val="20"/>
            <w:szCs w:val="20"/>
          </w:rPr>
          <w:t>Paudel</w:t>
        </w:r>
        <w:proofErr w:type="spellEnd"/>
        <w:r w:rsidR="00A5345D" w:rsidRPr="00F52D82">
          <w:rPr>
            <w:rStyle w:val="Hyperlink"/>
            <w:sz w:val="20"/>
            <w:szCs w:val="20"/>
          </w:rPr>
          <w:t xml:space="preserve"> M, Newton KM, Woods N, Carpenter JS. Confirmatory factor analysis of the Pittsburgh sleep quality index in women with hot flashes. Menopause 2015;22(11):1190-1196. [PMCID: PMC4624473]</w:t>
        </w:r>
      </w:hyperlink>
    </w:p>
    <w:p w14:paraId="7F7148A5" w14:textId="77777777" w:rsidR="00A5345D" w:rsidRPr="00F52D82" w:rsidRDefault="00DE6FCE" w:rsidP="00A5345D">
      <w:pPr>
        <w:pStyle w:val="NormalWeb"/>
        <w:rPr>
          <w:sz w:val="20"/>
          <w:szCs w:val="20"/>
        </w:rPr>
      </w:pPr>
      <w:hyperlink r:id="rId39" w:tgtFrame="_blank" w:history="1">
        <w:r w:rsidR="00A5345D" w:rsidRPr="00F52D82">
          <w:rPr>
            <w:rStyle w:val="Hyperlink"/>
            <w:sz w:val="20"/>
            <w:szCs w:val="20"/>
          </w:rPr>
          <w:t xml:space="preserve">LaCroix AZ, Freeman EW, Larson J, Carpenter JS, Joffe H, Reed SD, Newton KM, Seguin RA, </w:t>
        </w:r>
        <w:proofErr w:type="spellStart"/>
        <w:r w:rsidR="00A5345D" w:rsidRPr="00F52D82">
          <w:rPr>
            <w:rStyle w:val="Hyperlink"/>
            <w:sz w:val="20"/>
            <w:szCs w:val="20"/>
          </w:rPr>
          <w:t>Sternfeld</w:t>
        </w:r>
        <w:proofErr w:type="spellEnd"/>
        <w:r w:rsidR="00A5345D" w:rsidRPr="00F52D82">
          <w:rPr>
            <w:rStyle w:val="Hyperlink"/>
            <w:sz w:val="20"/>
            <w:szCs w:val="20"/>
          </w:rPr>
          <w:t xml:space="preserve"> B, Cohen L, </w:t>
        </w:r>
        <w:proofErr w:type="spellStart"/>
        <w:r w:rsidR="00A5345D" w:rsidRPr="00F52D82">
          <w:rPr>
            <w:rStyle w:val="Hyperlink"/>
            <w:sz w:val="20"/>
            <w:szCs w:val="20"/>
          </w:rPr>
          <w:t>Ensrud</w:t>
        </w:r>
        <w:proofErr w:type="spellEnd"/>
        <w:r w:rsidR="00A5345D" w:rsidRPr="00F52D82">
          <w:rPr>
            <w:rStyle w:val="Hyperlink"/>
            <w:sz w:val="20"/>
            <w:szCs w:val="20"/>
          </w:rPr>
          <w:t xml:space="preserve"> KE. Effects of escitalopram on menopause-specific quality of life and pain in healthy menopausal women with hot flashes: a randomized controlled trial. </w:t>
        </w:r>
        <w:proofErr w:type="spellStart"/>
        <w:r w:rsidR="00A5345D" w:rsidRPr="00F52D82">
          <w:rPr>
            <w:rStyle w:val="Hyperlink"/>
            <w:sz w:val="20"/>
            <w:szCs w:val="20"/>
          </w:rPr>
          <w:t>Maturitas</w:t>
        </w:r>
        <w:proofErr w:type="spellEnd"/>
        <w:r w:rsidR="00A5345D" w:rsidRPr="00F52D82">
          <w:rPr>
            <w:rStyle w:val="Hyperlink"/>
            <w:sz w:val="20"/>
            <w:szCs w:val="20"/>
          </w:rPr>
          <w:t xml:space="preserve"> 2012;73(4):361-368. [PMCID: PMC3645479]</w:t>
        </w:r>
      </w:hyperlink>
    </w:p>
    <w:p w14:paraId="37FCD93A" w14:textId="77777777" w:rsidR="00A5345D" w:rsidRPr="00F52D82" w:rsidRDefault="00DE6FCE" w:rsidP="00A5345D">
      <w:pPr>
        <w:pStyle w:val="NormalWeb"/>
        <w:rPr>
          <w:sz w:val="20"/>
          <w:szCs w:val="20"/>
        </w:rPr>
      </w:pPr>
      <w:hyperlink r:id="rId40" w:tgtFrame="_blank" w:history="1">
        <w:proofErr w:type="spellStart"/>
        <w:r w:rsidR="00A5345D" w:rsidRPr="00F52D82">
          <w:rPr>
            <w:rStyle w:val="Hyperlink"/>
            <w:sz w:val="20"/>
            <w:szCs w:val="20"/>
          </w:rPr>
          <w:t>Sternfeld</w:t>
        </w:r>
        <w:proofErr w:type="spellEnd"/>
        <w:r w:rsidR="00A5345D" w:rsidRPr="00F52D82">
          <w:rPr>
            <w:rStyle w:val="Hyperlink"/>
            <w:sz w:val="20"/>
            <w:szCs w:val="20"/>
          </w:rPr>
          <w:t xml:space="preserve"> BS, Guthrie KA, </w:t>
        </w:r>
        <w:proofErr w:type="spellStart"/>
        <w:r w:rsidR="00A5345D" w:rsidRPr="00F52D82">
          <w:rPr>
            <w:rStyle w:val="Hyperlink"/>
            <w:sz w:val="20"/>
            <w:szCs w:val="20"/>
          </w:rPr>
          <w:t>Ensrud</w:t>
        </w:r>
        <w:proofErr w:type="spellEnd"/>
        <w:r w:rsidR="00A5345D" w:rsidRPr="00F52D82">
          <w:rPr>
            <w:rStyle w:val="Hyperlink"/>
            <w:sz w:val="20"/>
            <w:szCs w:val="20"/>
          </w:rPr>
          <w:t xml:space="preserve"> KE, LaCroix AZ, Larson JC, Dunn AL, Anderson GL, Sequin RA, Carpenter JS, Newton KM, Reed SD, Freeman EW, Cohen LS, Joffe H, Roberts M, </w:t>
        </w:r>
        <w:proofErr w:type="spellStart"/>
        <w:r w:rsidR="00A5345D" w:rsidRPr="00F52D82">
          <w:rPr>
            <w:rStyle w:val="Hyperlink"/>
            <w:sz w:val="20"/>
            <w:szCs w:val="20"/>
          </w:rPr>
          <w:t>Caan</w:t>
        </w:r>
        <w:proofErr w:type="spellEnd"/>
        <w:r w:rsidR="00A5345D" w:rsidRPr="00F52D82">
          <w:rPr>
            <w:rStyle w:val="Hyperlink"/>
            <w:sz w:val="20"/>
            <w:szCs w:val="20"/>
          </w:rPr>
          <w:t xml:space="preserve"> BJ. Efficacy of exercise for menopausal symptoms: a randomized controlled trial. Menopause 2014;21(4):330-338. [PMCID: PMC3858421]</w:t>
        </w:r>
      </w:hyperlink>
    </w:p>
    <w:p w14:paraId="7A266680" w14:textId="77777777" w:rsidR="00A5345D" w:rsidRPr="00F52D82" w:rsidRDefault="00DE6FCE" w:rsidP="00A5345D">
      <w:pPr>
        <w:pStyle w:val="NormalWeb"/>
        <w:rPr>
          <w:sz w:val="20"/>
          <w:szCs w:val="20"/>
        </w:rPr>
      </w:pPr>
      <w:hyperlink r:id="rId41" w:tgtFrame="_blank" w:history="1">
        <w:r w:rsidR="00A5345D" w:rsidRPr="00F52D82">
          <w:rPr>
            <w:rStyle w:val="Hyperlink"/>
            <w:sz w:val="20"/>
            <w:szCs w:val="20"/>
          </w:rPr>
          <w:t xml:space="preserve">Cohen LS, Joffe H, Guthrie KA, </w:t>
        </w:r>
        <w:proofErr w:type="spellStart"/>
        <w:r w:rsidR="00A5345D" w:rsidRPr="00F52D82">
          <w:rPr>
            <w:rStyle w:val="Hyperlink"/>
            <w:sz w:val="20"/>
            <w:szCs w:val="20"/>
          </w:rPr>
          <w:t>Ensrud</w:t>
        </w:r>
        <w:proofErr w:type="spellEnd"/>
        <w:r w:rsidR="00A5345D" w:rsidRPr="00F52D82">
          <w:rPr>
            <w:rStyle w:val="Hyperlink"/>
            <w:sz w:val="20"/>
            <w:szCs w:val="20"/>
          </w:rPr>
          <w:t xml:space="preserve"> KE, Freeman MP, Carpenter JS, </w:t>
        </w:r>
        <w:proofErr w:type="spellStart"/>
        <w:r w:rsidR="00A5345D" w:rsidRPr="00F52D82">
          <w:rPr>
            <w:rStyle w:val="Hyperlink"/>
            <w:sz w:val="20"/>
            <w:szCs w:val="20"/>
          </w:rPr>
          <w:t>Learman</w:t>
        </w:r>
        <w:proofErr w:type="spellEnd"/>
        <w:r w:rsidR="00A5345D" w:rsidRPr="00F52D82">
          <w:rPr>
            <w:rStyle w:val="Hyperlink"/>
            <w:sz w:val="20"/>
            <w:szCs w:val="20"/>
          </w:rPr>
          <w:t xml:space="preserve"> LA, Newton KM, Reed SD, Manson JE, </w:t>
        </w:r>
        <w:proofErr w:type="spellStart"/>
        <w:r w:rsidR="00A5345D" w:rsidRPr="00F52D82">
          <w:rPr>
            <w:rStyle w:val="Hyperlink"/>
            <w:sz w:val="20"/>
            <w:szCs w:val="20"/>
          </w:rPr>
          <w:t>Sternfeld</w:t>
        </w:r>
        <w:proofErr w:type="spellEnd"/>
        <w:r w:rsidR="00A5345D" w:rsidRPr="00F52D82">
          <w:rPr>
            <w:rStyle w:val="Hyperlink"/>
            <w:sz w:val="20"/>
            <w:szCs w:val="20"/>
          </w:rPr>
          <w:t xml:space="preserve"> B, </w:t>
        </w:r>
        <w:proofErr w:type="spellStart"/>
        <w:r w:rsidR="00A5345D" w:rsidRPr="00F52D82">
          <w:rPr>
            <w:rStyle w:val="Hyperlink"/>
            <w:sz w:val="20"/>
            <w:szCs w:val="20"/>
          </w:rPr>
          <w:t>Caan</w:t>
        </w:r>
        <w:proofErr w:type="spellEnd"/>
        <w:r w:rsidR="00A5345D" w:rsidRPr="00F52D82">
          <w:rPr>
            <w:rStyle w:val="Hyperlink"/>
            <w:sz w:val="20"/>
            <w:szCs w:val="20"/>
          </w:rPr>
          <w:t xml:space="preserve"> BJ, Freeman EW, LaCroix AZ, Tinker LF, Booth-LaForce C, Larson JC, Anderson GL. Efficacy of Omega-3 for vasomotor symptoms treatment: a randomized controlled trial. Menopause 2014;21(4):347-354. [PMCID: PMC4072122]</w:t>
        </w:r>
      </w:hyperlink>
    </w:p>
    <w:p w14:paraId="2E3733F0" w14:textId="77777777" w:rsidR="00A5345D" w:rsidRPr="00F52D82" w:rsidRDefault="00DE6FCE" w:rsidP="00A5345D">
      <w:pPr>
        <w:pStyle w:val="NormalWeb"/>
        <w:rPr>
          <w:sz w:val="20"/>
          <w:szCs w:val="20"/>
        </w:rPr>
      </w:pPr>
      <w:hyperlink r:id="rId42" w:tgtFrame="_blank" w:history="1">
        <w:r w:rsidR="00A5345D" w:rsidRPr="00F52D82">
          <w:rPr>
            <w:rStyle w:val="Hyperlink"/>
            <w:sz w:val="20"/>
            <w:szCs w:val="20"/>
          </w:rPr>
          <w:t xml:space="preserve">Newton KM, Reed SD, Guthrie KA, Sherman KJ, Booth-LaForce C, </w:t>
        </w:r>
        <w:proofErr w:type="spellStart"/>
        <w:r w:rsidR="00A5345D" w:rsidRPr="00F52D82">
          <w:rPr>
            <w:rStyle w:val="Hyperlink"/>
            <w:sz w:val="20"/>
            <w:szCs w:val="20"/>
          </w:rPr>
          <w:t>Caan</w:t>
        </w:r>
        <w:proofErr w:type="spellEnd"/>
        <w:r w:rsidR="00A5345D" w:rsidRPr="00F52D82">
          <w:rPr>
            <w:rStyle w:val="Hyperlink"/>
            <w:sz w:val="20"/>
            <w:szCs w:val="20"/>
          </w:rPr>
          <w:t xml:space="preserve"> B, </w:t>
        </w:r>
        <w:proofErr w:type="spellStart"/>
        <w:r w:rsidR="00A5345D" w:rsidRPr="00F52D82">
          <w:rPr>
            <w:rStyle w:val="Hyperlink"/>
            <w:sz w:val="20"/>
            <w:szCs w:val="20"/>
          </w:rPr>
          <w:t>Sternfeld</w:t>
        </w:r>
        <w:proofErr w:type="spellEnd"/>
        <w:r w:rsidR="00A5345D" w:rsidRPr="00F52D82">
          <w:rPr>
            <w:rStyle w:val="Hyperlink"/>
            <w:sz w:val="20"/>
            <w:szCs w:val="20"/>
          </w:rPr>
          <w:t xml:space="preserve"> B, Carpenter JS, </w:t>
        </w:r>
        <w:proofErr w:type="spellStart"/>
        <w:r w:rsidR="00A5345D" w:rsidRPr="00F52D82">
          <w:rPr>
            <w:rStyle w:val="Hyperlink"/>
            <w:sz w:val="20"/>
            <w:szCs w:val="20"/>
          </w:rPr>
          <w:t>Learman</w:t>
        </w:r>
        <w:proofErr w:type="spellEnd"/>
        <w:r w:rsidR="00A5345D" w:rsidRPr="00F52D82">
          <w:rPr>
            <w:rStyle w:val="Hyperlink"/>
            <w:sz w:val="20"/>
            <w:szCs w:val="20"/>
          </w:rPr>
          <w:t xml:space="preserve"> LA, Freeman EW, Cohen LS, Joffe H, Anderson GL, Larson JC, Hunt JR, </w:t>
        </w:r>
        <w:proofErr w:type="spellStart"/>
        <w:r w:rsidR="00A5345D" w:rsidRPr="00F52D82">
          <w:rPr>
            <w:rStyle w:val="Hyperlink"/>
            <w:sz w:val="20"/>
            <w:szCs w:val="20"/>
          </w:rPr>
          <w:t>Ensrud</w:t>
        </w:r>
        <w:proofErr w:type="spellEnd"/>
        <w:r w:rsidR="00A5345D" w:rsidRPr="00F52D82">
          <w:rPr>
            <w:rStyle w:val="Hyperlink"/>
            <w:sz w:val="20"/>
            <w:szCs w:val="20"/>
          </w:rPr>
          <w:t xml:space="preserve"> KE, LaCroix AZ. Efficacy of yoga for vasomotor symptoms: a randomized controlled trial. Menopause 2014;21(4):339-346. [PMCID: PMC3871975]</w:t>
        </w:r>
      </w:hyperlink>
    </w:p>
    <w:p w14:paraId="16D04659" w14:textId="77777777" w:rsidR="00A5345D" w:rsidRPr="00F52D82" w:rsidRDefault="00DE6FCE" w:rsidP="00A5345D">
      <w:pPr>
        <w:pStyle w:val="NormalWeb"/>
        <w:rPr>
          <w:sz w:val="20"/>
          <w:szCs w:val="20"/>
        </w:rPr>
      </w:pPr>
      <w:hyperlink r:id="rId43" w:tgtFrame="_blank" w:history="1">
        <w:proofErr w:type="spellStart"/>
        <w:r w:rsidR="00A5345D" w:rsidRPr="00F52D82">
          <w:rPr>
            <w:rStyle w:val="Hyperlink"/>
            <w:sz w:val="20"/>
            <w:szCs w:val="20"/>
          </w:rPr>
          <w:t>Sternfeld</w:t>
        </w:r>
        <w:proofErr w:type="spellEnd"/>
        <w:r w:rsidR="00A5345D" w:rsidRPr="00F52D82">
          <w:rPr>
            <w:rStyle w:val="Hyperlink"/>
            <w:sz w:val="20"/>
            <w:szCs w:val="20"/>
          </w:rPr>
          <w:t xml:space="preserve"> B, LaCroix A, </w:t>
        </w:r>
        <w:proofErr w:type="spellStart"/>
        <w:r w:rsidR="00A5345D" w:rsidRPr="00F52D82">
          <w:rPr>
            <w:rStyle w:val="Hyperlink"/>
            <w:sz w:val="20"/>
            <w:szCs w:val="20"/>
          </w:rPr>
          <w:t>Caan</w:t>
        </w:r>
        <w:proofErr w:type="spellEnd"/>
        <w:r w:rsidR="00A5345D" w:rsidRPr="00F52D82">
          <w:rPr>
            <w:rStyle w:val="Hyperlink"/>
            <w:sz w:val="20"/>
            <w:szCs w:val="20"/>
          </w:rPr>
          <w:t xml:space="preserve"> BJ, Dunn AL, Newton KM, Reed SD, Guthrie KA, Booth-LaForce C, Sherman KJ, Cohen L, Freeman MP, Carpenter JS, Hunt JR, Roberts M, </w:t>
        </w:r>
        <w:proofErr w:type="spellStart"/>
        <w:r w:rsidR="00A5345D" w:rsidRPr="00F52D82">
          <w:rPr>
            <w:rStyle w:val="Hyperlink"/>
            <w:sz w:val="20"/>
            <w:szCs w:val="20"/>
          </w:rPr>
          <w:t>Ensrud</w:t>
        </w:r>
        <w:proofErr w:type="spellEnd"/>
        <w:r w:rsidR="00A5345D" w:rsidRPr="00F52D82">
          <w:rPr>
            <w:rStyle w:val="Hyperlink"/>
            <w:sz w:val="20"/>
            <w:szCs w:val="20"/>
          </w:rPr>
          <w:t xml:space="preserve"> KE. Design and methods of a multi-site, multi-behavioral treatment trial for menopausal symptoms: the </w:t>
        </w:r>
        <w:proofErr w:type="spellStart"/>
        <w:r w:rsidR="00A5345D" w:rsidRPr="00F52D82">
          <w:rPr>
            <w:rStyle w:val="Hyperlink"/>
            <w:sz w:val="20"/>
            <w:szCs w:val="20"/>
          </w:rPr>
          <w:t>MsFLASH</w:t>
        </w:r>
        <w:proofErr w:type="spellEnd"/>
        <w:r w:rsidR="00A5345D" w:rsidRPr="00F52D82">
          <w:rPr>
            <w:rStyle w:val="Hyperlink"/>
            <w:sz w:val="20"/>
            <w:szCs w:val="20"/>
          </w:rPr>
          <w:t xml:space="preserve"> experience. </w:t>
        </w:r>
        <w:proofErr w:type="spellStart"/>
        <w:r w:rsidR="00A5345D" w:rsidRPr="00F52D82">
          <w:rPr>
            <w:rStyle w:val="Hyperlink"/>
            <w:sz w:val="20"/>
            <w:szCs w:val="20"/>
          </w:rPr>
          <w:t>Contemp</w:t>
        </w:r>
        <w:proofErr w:type="spellEnd"/>
        <w:r w:rsidR="00A5345D" w:rsidRPr="00F52D82">
          <w:rPr>
            <w:rStyle w:val="Hyperlink"/>
            <w:sz w:val="20"/>
            <w:szCs w:val="20"/>
          </w:rPr>
          <w:t xml:space="preserve"> Clin Trials </w:t>
        </w:r>
        <w:proofErr w:type="gramStart"/>
        <w:r w:rsidR="00A5345D" w:rsidRPr="00F52D82">
          <w:rPr>
            <w:rStyle w:val="Hyperlink"/>
            <w:sz w:val="20"/>
            <w:szCs w:val="20"/>
          </w:rPr>
          <w:t>2013;35:25</w:t>
        </w:r>
        <w:proofErr w:type="gramEnd"/>
        <w:r w:rsidR="00A5345D" w:rsidRPr="00F52D82">
          <w:rPr>
            <w:rStyle w:val="Hyperlink"/>
            <w:sz w:val="20"/>
            <w:szCs w:val="20"/>
          </w:rPr>
          <w:t>–34. [PMCID: PMC3670607]</w:t>
        </w:r>
      </w:hyperlink>
    </w:p>
    <w:p w14:paraId="4F2774BC" w14:textId="77777777" w:rsidR="00A5345D" w:rsidRPr="00F52D82" w:rsidRDefault="00DE6FCE" w:rsidP="00A5345D">
      <w:pPr>
        <w:pStyle w:val="NormalWeb"/>
        <w:rPr>
          <w:sz w:val="20"/>
          <w:szCs w:val="20"/>
        </w:rPr>
      </w:pPr>
      <w:hyperlink r:id="rId44" w:tgtFrame="_blank" w:history="1">
        <w:r w:rsidR="00A5345D" w:rsidRPr="00F52D82">
          <w:rPr>
            <w:rStyle w:val="Hyperlink"/>
            <w:sz w:val="20"/>
            <w:szCs w:val="20"/>
          </w:rPr>
          <w:t xml:space="preserve">Reed SD, Guthrie KA, Newton KM, Anderson GL, Booth-LaForce C, </w:t>
        </w:r>
        <w:proofErr w:type="spellStart"/>
        <w:r w:rsidR="00A5345D" w:rsidRPr="00F52D82">
          <w:rPr>
            <w:rStyle w:val="Hyperlink"/>
            <w:sz w:val="20"/>
            <w:szCs w:val="20"/>
          </w:rPr>
          <w:t>Caan</w:t>
        </w:r>
        <w:proofErr w:type="spellEnd"/>
        <w:r w:rsidR="00A5345D" w:rsidRPr="00F52D82">
          <w:rPr>
            <w:rStyle w:val="Hyperlink"/>
            <w:sz w:val="20"/>
            <w:szCs w:val="20"/>
          </w:rPr>
          <w:t xml:space="preserve"> B, Carpenter JS, Cohen LS, Dunn AL, </w:t>
        </w:r>
        <w:proofErr w:type="spellStart"/>
        <w:r w:rsidR="00A5345D" w:rsidRPr="00F52D82">
          <w:rPr>
            <w:rStyle w:val="Hyperlink"/>
            <w:sz w:val="20"/>
            <w:szCs w:val="20"/>
          </w:rPr>
          <w:t>Ensrud</w:t>
        </w:r>
        <w:proofErr w:type="spellEnd"/>
        <w:r w:rsidR="00A5345D" w:rsidRPr="00F52D82">
          <w:rPr>
            <w:rStyle w:val="Hyperlink"/>
            <w:sz w:val="20"/>
            <w:szCs w:val="20"/>
          </w:rPr>
          <w:t xml:space="preserve"> KE, Freeman EW, Hunt JR, Joffe H, Larson JC, </w:t>
        </w:r>
        <w:proofErr w:type="spellStart"/>
        <w:r w:rsidR="00A5345D" w:rsidRPr="00F52D82">
          <w:rPr>
            <w:rStyle w:val="Hyperlink"/>
            <w:sz w:val="20"/>
            <w:szCs w:val="20"/>
          </w:rPr>
          <w:t>Learman</w:t>
        </w:r>
        <w:proofErr w:type="spellEnd"/>
        <w:r w:rsidR="00A5345D" w:rsidRPr="00F52D82">
          <w:rPr>
            <w:rStyle w:val="Hyperlink"/>
            <w:sz w:val="20"/>
            <w:szCs w:val="20"/>
          </w:rPr>
          <w:t xml:space="preserve"> LA, Rothenberg R, Seguin RA, Sherman KJ, </w:t>
        </w:r>
        <w:proofErr w:type="spellStart"/>
        <w:r w:rsidR="00A5345D" w:rsidRPr="00F52D82">
          <w:rPr>
            <w:rStyle w:val="Hyperlink"/>
            <w:sz w:val="20"/>
            <w:szCs w:val="20"/>
          </w:rPr>
          <w:t>Sternfeld</w:t>
        </w:r>
        <w:proofErr w:type="spellEnd"/>
        <w:r w:rsidR="00A5345D" w:rsidRPr="00F52D82">
          <w:rPr>
            <w:rStyle w:val="Hyperlink"/>
            <w:sz w:val="20"/>
            <w:szCs w:val="20"/>
          </w:rPr>
          <w:t xml:space="preserve"> BS, LaCroix AZ. Menopausal quality of life: RCT of yoga, exercise, and Omega-3 supplements. Am J </w:t>
        </w:r>
        <w:proofErr w:type="spellStart"/>
        <w:r w:rsidR="00A5345D" w:rsidRPr="00F52D82">
          <w:rPr>
            <w:rStyle w:val="Hyperlink"/>
            <w:sz w:val="20"/>
            <w:szCs w:val="20"/>
          </w:rPr>
          <w:t>Obstet</w:t>
        </w:r>
        <w:proofErr w:type="spellEnd"/>
        <w:r w:rsidR="00A5345D" w:rsidRPr="00F52D82">
          <w:rPr>
            <w:rStyle w:val="Hyperlink"/>
            <w:sz w:val="20"/>
            <w:szCs w:val="20"/>
          </w:rPr>
          <w:t xml:space="preserve"> </w:t>
        </w:r>
        <w:proofErr w:type="spellStart"/>
        <w:r w:rsidR="00A5345D" w:rsidRPr="00F52D82">
          <w:rPr>
            <w:rStyle w:val="Hyperlink"/>
            <w:sz w:val="20"/>
            <w:szCs w:val="20"/>
          </w:rPr>
          <w:t>Gynecol</w:t>
        </w:r>
        <w:proofErr w:type="spellEnd"/>
        <w:r w:rsidR="00A5345D" w:rsidRPr="00F52D82">
          <w:rPr>
            <w:rStyle w:val="Hyperlink"/>
            <w:sz w:val="20"/>
            <w:szCs w:val="20"/>
          </w:rPr>
          <w:t xml:space="preserve"> 2014;210(3</w:t>
        </w:r>
        <w:proofErr w:type="gramStart"/>
        <w:r w:rsidR="00A5345D" w:rsidRPr="00F52D82">
          <w:rPr>
            <w:rStyle w:val="Hyperlink"/>
            <w:sz w:val="20"/>
            <w:szCs w:val="20"/>
          </w:rPr>
          <w:t>):244.e</w:t>
        </w:r>
        <w:proofErr w:type="gramEnd"/>
        <w:r w:rsidR="00A5345D" w:rsidRPr="00F52D82">
          <w:rPr>
            <w:rStyle w:val="Hyperlink"/>
            <w:sz w:val="20"/>
            <w:szCs w:val="20"/>
          </w:rPr>
          <w:t>1-244.e11. [PMCID: PMC3976276]</w:t>
        </w:r>
      </w:hyperlink>
    </w:p>
    <w:p w14:paraId="37B6372D" w14:textId="77777777" w:rsidR="00A5345D" w:rsidRPr="00F52D82" w:rsidRDefault="00DE6FCE" w:rsidP="00A5345D">
      <w:pPr>
        <w:pStyle w:val="NormalWeb"/>
        <w:rPr>
          <w:sz w:val="20"/>
          <w:szCs w:val="20"/>
        </w:rPr>
      </w:pPr>
      <w:hyperlink r:id="rId45" w:tgtFrame="_blank" w:history="1">
        <w:r w:rsidR="00A5345D" w:rsidRPr="00F52D82">
          <w:rPr>
            <w:rStyle w:val="Hyperlink"/>
            <w:sz w:val="20"/>
            <w:szCs w:val="20"/>
          </w:rPr>
          <w:t xml:space="preserve">Carpenter JS, Woods NF, </w:t>
        </w:r>
        <w:proofErr w:type="spellStart"/>
        <w:r w:rsidR="00A5345D" w:rsidRPr="00F52D82">
          <w:rPr>
            <w:rStyle w:val="Hyperlink"/>
            <w:sz w:val="20"/>
            <w:szCs w:val="20"/>
          </w:rPr>
          <w:t>Otte</w:t>
        </w:r>
        <w:proofErr w:type="spellEnd"/>
        <w:r w:rsidR="00A5345D" w:rsidRPr="00F52D82">
          <w:rPr>
            <w:rStyle w:val="Hyperlink"/>
            <w:sz w:val="20"/>
            <w:szCs w:val="20"/>
          </w:rPr>
          <w:t xml:space="preserve"> JL, Guthrie KA, </w:t>
        </w:r>
        <w:proofErr w:type="spellStart"/>
        <w:r w:rsidR="00A5345D" w:rsidRPr="00F52D82">
          <w:rPr>
            <w:rStyle w:val="Hyperlink"/>
            <w:sz w:val="20"/>
            <w:szCs w:val="20"/>
          </w:rPr>
          <w:t>Hohensee</w:t>
        </w:r>
        <w:proofErr w:type="spellEnd"/>
        <w:r w:rsidR="00A5345D" w:rsidRPr="00F52D82">
          <w:rPr>
            <w:rStyle w:val="Hyperlink"/>
            <w:sz w:val="20"/>
            <w:szCs w:val="20"/>
          </w:rPr>
          <w:t xml:space="preserve"> C, Newton KM, Joffe H, Cohen L, </w:t>
        </w:r>
        <w:proofErr w:type="spellStart"/>
        <w:r w:rsidR="00A5345D" w:rsidRPr="00F52D82">
          <w:rPr>
            <w:rStyle w:val="Hyperlink"/>
            <w:sz w:val="20"/>
            <w:szCs w:val="20"/>
          </w:rPr>
          <w:t>Sternfeld</w:t>
        </w:r>
        <w:proofErr w:type="spellEnd"/>
        <w:r w:rsidR="00A5345D" w:rsidRPr="00F52D82">
          <w:rPr>
            <w:rStyle w:val="Hyperlink"/>
            <w:sz w:val="20"/>
            <w:szCs w:val="20"/>
          </w:rPr>
          <w:t xml:space="preserve"> BS, Lau RJ, Reed SD, LaCroix AZ. </w:t>
        </w:r>
        <w:proofErr w:type="spellStart"/>
        <w:r w:rsidR="00A5345D" w:rsidRPr="00F52D82">
          <w:rPr>
            <w:rStyle w:val="Hyperlink"/>
            <w:sz w:val="20"/>
            <w:szCs w:val="20"/>
          </w:rPr>
          <w:t>MsFLASH</w:t>
        </w:r>
        <w:proofErr w:type="spellEnd"/>
        <w:r w:rsidR="00A5345D" w:rsidRPr="00F52D82">
          <w:rPr>
            <w:rStyle w:val="Hyperlink"/>
            <w:sz w:val="20"/>
            <w:szCs w:val="20"/>
          </w:rPr>
          <w:t xml:space="preserve"> participants’ priorities for alleviating menopausal symptoms. Climacteric 2015;18(6):1-8. [PMCID: PMC4732703]</w:t>
        </w:r>
      </w:hyperlink>
    </w:p>
    <w:p w14:paraId="646F7BE2" w14:textId="77777777" w:rsidR="00A5345D" w:rsidRPr="00F52D82" w:rsidRDefault="00DE6FCE" w:rsidP="00A5345D">
      <w:pPr>
        <w:pStyle w:val="NormalWeb"/>
        <w:rPr>
          <w:sz w:val="20"/>
          <w:szCs w:val="20"/>
        </w:rPr>
      </w:pPr>
      <w:hyperlink r:id="rId46" w:tgtFrame="_blank" w:history="1">
        <w:r w:rsidR="00A5345D" w:rsidRPr="00F52D82">
          <w:rPr>
            <w:rStyle w:val="Hyperlink"/>
            <w:sz w:val="20"/>
            <w:szCs w:val="20"/>
          </w:rPr>
          <w:t xml:space="preserve">Carpenter JS, Reed SD, Guthrie KA, Larson JC, Newton KM, Lau RJ, </w:t>
        </w:r>
        <w:proofErr w:type="spellStart"/>
        <w:r w:rsidR="00A5345D" w:rsidRPr="00F52D82">
          <w:rPr>
            <w:rStyle w:val="Hyperlink"/>
            <w:sz w:val="20"/>
            <w:szCs w:val="20"/>
          </w:rPr>
          <w:t>Learman</w:t>
        </w:r>
        <w:proofErr w:type="spellEnd"/>
        <w:r w:rsidR="00A5345D" w:rsidRPr="00F52D82">
          <w:rPr>
            <w:rStyle w:val="Hyperlink"/>
            <w:sz w:val="20"/>
            <w:szCs w:val="20"/>
          </w:rPr>
          <w:t xml:space="preserve"> LA, </w:t>
        </w:r>
        <w:proofErr w:type="spellStart"/>
        <w:r w:rsidR="00A5345D" w:rsidRPr="00F52D82">
          <w:rPr>
            <w:rStyle w:val="Hyperlink"/>
            <w:sz w:val="20"/>
            <w:szCs w:val="20"/>
          </w:rPr>
          <w:t>Shifren</w:t>
        </w:r>
        <w:proofErr w:type="spellEnd"/>
        <w:r w:rsidR="00A5345D" w:rsidRPr="00F52D82">
          <w:rPr>
            <w:rStyle w:val="Hyperlink"/>
            <w:sz w:val="20"/>
            <w:szCs w:val="20"/>
          </w:rPr>
          <w:t xml:space="preserve"> JL. Using an FSDS-R item to screen for sexually related distress: a </w:t>
        </w:r>
        <w:proofErr w:type="spellStart"/>
        <w:r w:rsidR="00A5345D" w:rsidRPr="00F52D82">
          <w:rPr>
            <w:rStyle w:val="Hyperlink"/>
            <w:sz w:val="20"/>
            <w:szCs w:val="20"/>
          </w:rPr>
          <w:t>MsFLASH</w:t>
        </w:r>
        <w:proofErr w:type="spellEnd"/>
        <w:r w:rsidR="00A5345D" w:rsidRPr="00F52D82">
          <w:rPr>
            <w:rStyle w:val="Hyperlink"/>
            <w:sz w:val="20"/>
            <w:szCs w:val="20"/>
          </w:rPr>
          <w:t xml:space="preserve"> analysis. Sex Med 2015;3(1):7-13. [PMCID: PMC4380908]</w:t>
        </w:r>
      </w:hyperlink>
    </w:p>
    <w:p w14:paraId="23F07255" w14:textId="77777777" w:rsidR="00A5345D" w:rsidRPr="00F52D82" w:rsidRDefault="00DE6FCE" w:rsidP="00A5345D">
      <w:pPr>
        <w:pStyle w:val="NormalWeb"/>
        <w:rPr>
          <w:sz w:val="20"/>
          <w:szCs w:val="20"/>
        </w:rPr>
      </w:pPr>
      <w:hyperlink r:id="rId47" w:tgtFrame="_blank" w:history="1">
        <w:r w:rsidR="00A5345D" w:rsidRPr="00F52D82">
          <w:rPr>
            <w:rStyle w:val="Hyperlink"/>
            <w:sz w:val="20"/>
            <w:szCs w:val="20"/>
          </w:rPr>
          <w:t xml:space="preserve">Carpenter JS, Jones SMW, </w:t>
        </w:r>
        <w:proofErr w:type="spellStart"/>
        <w:r w:rsidR="00A5345D" w:rsidRPr="00F52D82">
          <w:rPr>
            <w:rStyle w:val="Hyperlink"/>
            <w:sz w:val="20"/>
            <w:szCs w:val="20"/>
          </w:rPr>
          <w:t>Studts</w:t>
        </w:r>
        <w:proofErr w:type="spellEnd"/>
        <w:r w:rsidR="00A5345D" w:rsidRPr="00F52D82">
          <w:rPr>
            <w:rStyle w:val="Hyperlink"/>
            <w:sz w:val="20"/>
            <w:szCs w:val="20"/>
          </w:rPr>
          <w:t xml:space="preserve"> CR, Heiman JR, </w:t>
        </w:r>
        <w:proofErr w:type="spellStart"/>
        <w:r w:rsidR="00A5345D" w:rsidRPr="00F52D82">
          <w:rPr>
            <w:rStyle w:val="Hyperlink"/>
            <w:sz w:val="20"/>
            <w:szCs w:val="20"/>
          </w:rPr>
          <w:t>Shifren</w:t>
        </w:r>
        <w:proofErr w:type="spellEnd"/>
        <w:r w:rsidR="00A5345D" w:rsidRPr="00F52D82">
          <w:rPr>
            <w:rStyle w:val="Hyperlink"/>
            <w:sz w:val="20"/>
            <w:szCs w:val="20"/>
          </w:rPr>
          <w:t xml:space="preserve"> JL, Reed SD, Newton KM, Guthrie KA, Larson JC, Cohen LS, Freeman EW, Lau RJ, </w:t>
        </w:r>
        <w:proofErr w:type="spellStart"/>
        <w:r w:rsidR="00A5345D" w:rsidRPr="00F52D82">
          <w:rPr>
            <w:rStyle w:val="Hyperlink"/>
            <w:sz w:val="20"/>
            <w:szCs w:val="20"/>
          </w:rPr>
          <w:t>Learman</w:t>
        </w:r>
        <w:proofErr w:type="spellEnd"/>
        <w:r w:rsidR="00A5345D" w:rsidRPr="00F52D82">
          <w:rPr>
            <w:rStyle w:val="Hyperlink"/>
            <w:sz w:val="20"/>
            <w:szCs w:val="20"/>
          </w:rPr>
          <w:t xml:space="preserve"> LA. Female Sexual Function Index Short Version: </w:t>
        </w:r>
        <w:proofErr w:type="gramStart"/>
        <w:r w:rsidR="00A5345D" w:rsidRPr="00F52D82">
          <w:rPr>
            <w:rStyle w:val="Hyperlink"/>
            <w:sz w:val="20"/>
            <w:szCs w:val="20"/>
          </w:rPr>
          <w:t>a</w:t>
        </w:r>
        <w:proofErr w:type="gramEnd"/>
        <w:r w:rsidR="00A5345D" w:rsidRPr="00F52D82">
          <w:rPr>
            <w:rStyle w:val="Hyperlink"/>
            <w:sz w:val="20"/>
            <w:szCs w:val="20"/>
          </w:rPr>
          <w:t xml:space="preserve"> </w:t>
        </w:r>
        <w:proofErr w:type="spellStart"/>
        <w:r w:rsidR="00A5345D" w:rsidRPr="00F52D82">
          <w:rPr>
            <w:rStyle w:val="Hyperlink"/>
            <w:sz w:val="20"/>
            <w:szCs w:val="20"/>
          </w:rPr>
          <w:t>MsFLASH</w:t>
        </w:r>
        <w:proofErr w:type="spellEnd"/>
        <w:r w:rsidR="00A5345D" w:rsidRPr="00F52D82">
          <w:rPr>
            <w:rStyle w:val="Hyperlink"/>
            <w:sz w:val="20"/>
            <w:szCs w:val="20"/>
          </w:rPr>
          <w:t xml:space="preserve"> response analysis. Arch Sex </w:t>
        </w:r>
        <w:proofErr w:type="spellStart"/>
        <w:r w:rsidR="00A5345D" w:rsidRPr="00F52D82">
          <w:rPr>
            <w:rStyle w:val="Hyperlink"/>
            <w:sz w:val="20"/>
            <w:szCs w:val="20"/>
          </w:rPr>
          <w:t>Behav</w:t>
        </w:r>
        <w:proofErr w:type="spellEnd"/>
        <w:r w:rsidR="00A5345D" w:rsidRPr="00F52D82">
          <w:rPr>
            <w:rStyle w:val="Hyperlink"/>
            <w:sz w:val="20"/>
            <w:szCs w:val="20"/>
          </w:rPr>
          <w:t xml:space="preserve"> 2016;45(8):1897-1905. [PMCID: PMC5053877]</w:t>
        </w:r>
      </w:hyperlink>
    </w:p>
    <w:p w14:paraId="5A5EE990" w14:textId="77777777" w:rsidR="00A5345D" w:rsidRPr="00F52D82" w:rsidRDefault="00DE6FCE" w:rsidP="00A5345D">
      <w:pPr>
        <w:pStyle w:val="NormalWeb"/>
        <w:rPr>
          <w:sz w:val="20"/>
          <w:szCs w:val="20"/>
        </w:rPr>
      </w:pPr>
      <w:hyperlink r:id="rId48" w:tgtFrame="_blank" w:history="1">
        <w:r w:rsidR="00A5345D" w:rsidRPr="00F52D82">
          <w:rPr>
            <w:rStyle w:val="Hyperlink"/>
            <w:sz w:val="20"/>
            <w:szCs w:val="20"/>
          </w:rPr>
          <w:t xml:space="preserve">Freeman EW, </w:t>
        </w:r>
        <w:proofErr w:type="spellStart"/>
        <w:r w:rsidR="00A5345D" w:rsidRPr="00F52D82">
          <w:rPr>
            <w:rStyle w:val="Hyperlink"/>
            <w:sz w:val="20"/>
            <w:szCs w:val="20"/>
          </w:rPr>
          <w:t>Ensrud</w:t>
        </w:r>
        <w:proofErr w:type="spellEnd"/>
        <w:r w:rsidR="00A5345D" w:rsidRPr="00F52D82">
          <w:rPr>
            <w:rStyle w:val="Hyperlink"/>
            <w:sz w:val="20"/>
            <w:szCs w:val="20"/>
          </w:rPr>
          <w:t xml:space="preserve"> K, Larson J, Guthrie KA, Carpenter J, Joffe H, Newton K, </w:t>
        </w:r>
        <w:proofErr w:type="spellStart"/>
        <w:r w:rsidR="00A5345D" w:rsidRPr="00F52D82">
          <w:rPr>
            <w:rStyle w:val="Hyperlink"/>
            <w:sz w:val="20"/>
            <w:szCs w:val="20"/>
          </w:rPr>
          <w:t>Sternfeld</w:t>
        </w:r>
        <w:proofErr w:type="spellEnd"/>
        <w:r w:rsidR="00A5345D" w:rsidRPr="00F52D82">
          <w:rPr>
            <w:rStyle w:val="Hyperlink"/>
            <w:sz w:val="20"/>
            <w:szCs w:val="20"/>
          </w:rPr>
          <w:t xml:space="preserve"> B, LaCroix AZ. Placebo improvement in pharmacologic treatment of menopausal hot flashes: time course, duration, and predictors. </w:t>
        </w:r>
        <w:proofErr w:type="spellStart"/>
        <w:r w:rsidR="00A5345D" w:rsidRPr="00F52D82">
          <w:rPr>
            <w:rStyle w:val="Hyperlink"/>
            <w:sz w:val="20"/>
            <w:szCs w:val="20"/>
          </w:rPr>
          <w:t>Psychosom</w:t>
        </w:r>
        <w:proofErr w:type="spellEnd"/>
        <w:r w:rsidR="00A5345D" w:rsidRPr="00F52D82">
          <w:rPr>
            <w:rStyle w:val="Hyperlink"/>
            <w:sz w:val="20"/>
            <w:szCs w:val="20"/>
          </w:rPr>
          <w:t xml:space="preserve"> Med 2015;77(2):167-175. [PMCID: PMC4333078]</w:t>
        </w:r>
      </w:hyperlink>
    </w:p>
    <w:p w14:paraId="06332C7B" w14:textId="77777777" w:rsidR="00A5345D" w:rsidRPr="00F52D82" w:rsidRDefault="00DE6FCE" w:rsidP="00A5345D">
      <w:pPr>
        <w:pStyle w:val="NormalWeb"/>
        <w:rPr>
          <w:sz w:val="20"/>
          <w:szCs w:val="20"/>
        </w:rPr>
      </w:pPr>
      <w:hyperlink r:id="rId49" w:tgtFrame="_blank" w:history="1">
        <w:r w:rsidR="00A5345D" w:rsidRPr="00F52D82">
          <w:rPr>
            <w:rStyle w:val="Hyperlink"/>
            <w:sz w:val="20"/>
            <w:szCs w:val="20"/>
          </w:rPr>
          <w:t xml:space="preserve">Reed SD, Newton KM, Larson JC, Booth-LaForce C, Woods NF, Landis CA, Tolentino E, Carpenter JS, Freeman EW, Joffe H, </w:t>
        </w:r>
        <w:proofErr w:type="spellStart"/>
        <w:r w:rsidR="00A5345D" w:rsidRPr="00F52D82">
          <w:rPr>
            <w:rStyle w:val="Hyperlink"/>
            <w:sz w:val="20"/>
            <w:szCs w:val="20"/>
          </w:rPr>
          <w:t>Anawalt</w:t>
        </w:r>
        <w:proofErr w:type="spellEnd"/>
        <w:r w:rsidR="00A5345D" w:rsidRPr="00F52D82">
          <w:rPr>
            <w:rStyle w:val="Hyperlink"/>
            <w:sz w:val="20"/>
            <w:szCs w:val="20"/>
          </w:rPr>
          <w:t xml:space="preserve"> BD, Guthrie KA. Daily salivary cortisol patterns in midlife women with hot flashes. Clin Endocrinol (</w:t>
        </w:r>
        <w:proofErr w:type="spellStart"/>
        <w:r w:rsidR="00A5345D" w:rsidRPr="00F52D82">
          <w:rPr>
            <w:rStyle w:val="Hyperlink"/>
            <w:sz w:val="20"/>
            <w:szCs w:val="20"/>
          </w:rPr>
          <w:t>Oxf</w:t>
        </w:r>
        <w:proofErr w:type="spellEnd"/>
        <w:r w:rsidR="00A5345D" w:rsidRPr="00F52D82">
          <w:rPr>
            <w:rStyle w:val="Hyperlink"/>
            <w:sz w:val="20"/>
            <w:szCs w:val="20"/>
          </w:rPr>
          <w:t>) 2016;84(5):672-679. [PMCID: PMC5106033]</w:t>
        </w:r>
      </w:hyperlink>
    </w:p>
    <w:p w14:paraId="743E2520" w14:textId="77777777" w:rsidR="00A5345D" w:rsidRPr="00F52D82" w:rsidRDefault="00DE6FCE" w:rsidP="00A5345D">
      <w:pPr>
        <w:pStyle w:val="NormalWeb"/>
        <w:rPr>
          <w:sz w:val="20"/>
          <w:szCs w:val="20"/>
        </w:rPr>
      </w:pPr>
      <w:hyperlink r:id="rId50" w:tgtFrame="_blank" w:history="1">
        <w:r w:rsidR="00A5345D" w:rsidRPr="00F52D82">
          <w:rPr>
            <w:rStyle w:val="Hyperlink"/>
            <w:sz w:val="20"/>
            <w:szCs w:val="20"/>
          </w:rPr>
          <w:t xml:space="preserve">Joffe H, Guthrie KA, LaCroix AZ, Reed SD, </w:t>
        </w:r>
        <w:proofErr w:type="spellStart"/>
        <w:r w:rsidR="00A5345D" w:rsidRPr="00F52D82">
          <w:rPr>
            <w:rStyle w:val="Hyperlink"/>
            <w:sz w:val="20"/>
            <w:szCs w:val="20"/>
          </w:rPr>
          <w:t>Ensrud</w:t>
        </w:r>
        <w:proofErr w:type="spellEnd"/>
        <w:r w:rsidR="00A5345D" w:rsidRPr="00F52D82">
          <w:rPr>
            <w:rStyle w:val="Hyperlink"/>
            <w:sz w:val="20"/>
            <w:szCs w:val="20"/>
          </w:rPr>
          <w:t xml:space="preserve"> KE, Manson JE, Newton KM, Freeman EW, Anderson GL, Larson JC, Hunt JR, </w:t>
        </w:r>
        <w:proofErr w:type="spellStart"/>
        <w:r w:rsidR="00A5345D" w:rsidRPr="00F52D82">
          <w:rPr>
            <w:rStyle w:val="Hyperlink"/>
            <w:sz w:val="20"/>
            <w:szCs w:val="20"/>
          </w:rPr>
          <w:t>Shifren</w:t>
        </w:r>
        <w:proofErr w:type="spellEnd"/>
        <w:r w:rsidR="00A5345D" w:rsidRPr="00F52D82">
          <w:rPr>
            <w:rStyle w:val="Hyperlink"/>
            <w:sz w:val="20"/>
            <w:szCs w:val="20"/>
          </w:rPr>
          <w:t xml:space="preserve"> J, </w:t>
        </w:r>
        <w:proofErr w:type="spellStart"/>
        <w:r w:rsidR="00A5345D" w:rsidRPr="00F52D82">
          <w:rPr>
            <w:rStyle w:val="Hyperlink"/>
            <w:sz w:val="20"/>
            <w:szCs w:val="20"/>
          </w:rPr>
          <w:t>Rexrode</w:t>
        </w:r>
        <w:proofErr w:type="spellEnd"/>
        <w:r w:rsidR="00A5345D" w:rsidRPr="00F52D82">
          <w:rPr>
            <w:rStyle w:val="Hyperlink"/>
            <w:sz w:val="20"/>
            <w:szCs w:val="20"/>
          </w:rPr>
          <w:t xml:space="preserve"> KM, </w:t>
        </w:r>
        <w:proofErr w:type="spellStart"/>
        <w:r w:rsidR="00A5345D" w:rsidRPr="00F52D82">
          <w:rPr>
            <w:rStyle w:val="Hyperlink"/>
            <w:sz w:val="20"/>
            <w:szCs w:val="20"/>
          </w:rPr>
          <w:t>Caan</w:t>
        </w:r>
        <w:proofErr w:type="spellEnd"/>
        <w:r w:rsidR="00A5345D" w:rsidRPr="00F52D82">
          <w:rPr>
            <w:rStyle w:val="Hyperlink"/>
            <w:sz w:val="20"/>
            <w:szCs w:val="20"/>
          </w:rPr>
          <w:t xml:space="preserve"> B, </w:t>
        </w:r>
        <w:proofErr w:type="spellStart"/>
        <w:r w:rsidR="00A5345D" w:rsidRPr="00F52D82">
          <w:rPr>
            <w:rStyle w:val="Hyperlink"/>
            <w:sz w:val="20"/>
            <w:szCs w:val="20"/>
          </w:rPr>
          <w:t>Sternfeld</w:t>
        </w:r>
        <w:proofErr w:type="spellEnd"/>
        <w:r w:rsidR="00A5345D" w:rsidRPr="00F52D82">
          <w:rPr>
            <w:rStyle w:val="Hyperlink"/>
            <w:sz w:val="20"/>
            <w:szCs w:val="20"/>
          </w:rPr>
          <w:t xml:space="preserve"> B, Carpenter JS, Cohen LS. Low-dose estradiol and the serotonin-norepinephrine reuptake inhibitor venlafaxine for vasomotor symptoms: a randomized clinical trial. JAMA Intern Med 2014;174(7):1058-1066. [PMCID: PMC4179877]</w:t>
        </w:r>
      </w:hyperlink>
    </w:p>
    <w:p w14:paraId="0F23308B" w14:textId="77777777" w:rsidR="00A5345D" w:rsidRPr="00F52D82" w:rsidRDefault="00DE6FCE" w:rsidP="00A5345D">
      <w:pPr>
        <w:pStyle w:val="NormalWeb"/>
        <w:rPr>
          <w:sz w:val="20"/>
          <w:szCs w:val="20"/>
        </w:rPr>
      </w:pPr>
      <w:hyperlink r:id="rId51" w:tgtFrame="_blank" w:history="1">
        <w:proofErr w:type="spellStart"/>
        <w:r w:rsidR="00A5345D" w:rsidRPr="00F52D82">
          <w:rPr>
            <w:rStyle w:val="Hyperlink"/>
            <w:sz w:val="20"/>
            <w:szCs w:val="20"/>
          </w:rPr>
          <w:t>Otte</w:t>
        </w:r>
        <w:proofErr w:type="spellEnd"/>
        <w:r w:rsidR="00A5345D" w:rsidRPr="00F52D82">
          <w:rPr>
            <w:rStyle w:val="Hyperlink"/>
            <w:sz w:val="20"/>
            <w:szCs w:val="20"/>
          </w:rPr>
          <w:t xml:space="preserve"> JL, </w:t>
        </w:r>
        <w:proofErr w:type="spellStart"/>
        <w:r w:rsidR="00A5345D" w:rsidRPr="00F52D82">
          <w:rPr>
            <w:rStyle w:val="Hyperlink"/>
            <w:sz w:val="20"/>
            <w:szCs w:val="20"/>
          </w:rPr>
          <w:t>Bakoyannis</w:t>
        </w:r>
        <w:proofErr w:type="spellEnd"/>
        <w:r w:rsidR="00A5345D" w:rsidRPr="00F52D82">
          <w:rPr>
            <w:rStyle w:val="Hyperlink"/>
            <w:sz w:val="20"/>
            <w:szCs w:val="20"/>
          </w:rPr>
          <w:t xml:space="preserve"> G, Rand KL, </w:t>
        </w:r>
        <w:proofErr w:type="spellStart"/>
        <w:r w:rsidR="00A5345D" w:rsidRPr="00F52D82">
          <w:rPr>
            <w:rStyle w:val="Hyperlink"/>
            <w:sz w:val="20"/>
            <w:szCs w:val="20"/>
          </w:rPr>
          <w:t>Ensrud</w:t>
        </w:r>
        <w:proofErr w:type="spellEnd"/>
        <w:r w:rsidR="00A5345D" w:rsidRPr="00F52D82">
          <w:rPr>
            <w:rStyle w:val="Hyperlink"/>
            <w:sz w:val="20"/>
            <w:szCs w:val="20"/>
          </w:rPr>
          <w:t xml:space="preserve"> KE, Guthrie KA, Joffe H, McCurry SM, Newton KM, Carpenter JS. Confirmatory factor analysis of the Insomnia Severity Index (ISI) and invariance across race: a pooled analysis of </w:t>
        </w:r>
        <w:proofErr w:type="spellStart"/>
        <w:r w:rsidR="00A5345D" w:rsidRPr="00F52D82">
          <w:rPr>
            <w:rStyle w:val="Hyperlink"/>
            <w:sz w:val="20"/>
            <w:szCs w:val="20"/>
          </w:rPr>
          <w:t>MsFLASH</w:t>
        </w:r>
        <w:proofErr w:type="spellEnd"/>
        <w:r w:rsidR="00A5345D" w:rsidRPr="00F52D82">
          <w:rPr>
            <w:rStyle w:val="Hyperlink"/>
            <w:sz w:val="20"/>
            <w:szCs w:val="20"/>
          </w:rPr>
          <w:t xml:space="preserve"> data. Menopause 2019; 26(8):850-855. PMC6663566</w:t>
        </w:r>
      </w:hyperlink>
    </w:p>
    <w:p w14:paraId="5409F7F9" w14:textId="77777777" w:rsidR="00A5345D" w:rsidRPr="00F52D82" w:rsidRDefault="00DE6FCE" w:rsidP="00A5345D">
      <w:pPr>
        <w:pStyle w:val="NormalWeb"/>
        <w:rPr>
          <w:sz w:val="20"/>
          <w:szCs w:val="20"/>
        </w:rPr>
      </w:pPr>
      <w:hyperlink r:id="rId52" w:tgtFrame="_blank" w:history="1">
        <w:r w:rsidR="00A5345D" w:rsidRPr="00F52D82">
          <w:rPr>
            <w:rStyle w:val="Hyperlink"/>
            <w:sz w:val="20"/>
            <w:szCs w:val="20"/>
          </w:rPr>
          <w:t xml:space="preserve">Woods NF, </w:t>
        </w:r>
        <w:proofErr w:type="spellStart"/>
        <w:r w:rsidR="00A5345D" w:rsidRPr="00F52D82">
          <w:rPr>
            <w:rStyle w:val="Hyperlink"/>
            <w:sz w:val="20"/>
            <w:szCs w:val="20"/>
          </w:rPr>
          <w:t>Hohensee</w:t>
        </w:r>
        <w:proofErr w:type="spellEnd"/>
        <w:r w:rsidR="00A5345D" w:rsidRPr="00F52D82">
          <w:rPr>
            <w:rStyle w:val="Hyperlink"/>
            <w:sz w:val="20"/>
            <w:szCs w:val="20"/>
          </w:rPr>
          <w:t xml:space="preserve"> C, Carpenter JS, Cohen L, </w:t>
        </w:r>
        <w:proofErr w:type="spellStart"/>
        <w:r w:rsidR="00A5345D" w:rsidRPr="00F52D82">
          <w:rPr>
            <w:rStyle w:val="Hyperlink"/>
            <w:sz w:val="20"/>
            <w:szCs w:val="20"/>
          </w:rPr>
          <w:t>Ensrud</w:t>
        </w:r>
        <w:proofErr w:type="spellEnd"/>
        <w:r w:rsidR="00A5345D" w:rsidRPr="00F52D82">
          <w:rPr>
            <w:rStyle w:val="Hyperlink"/>
            <w:sz w:val="20"/>
            <w:szCs w:val="20"/>
          </w:rPr>
          <w:t xml:space="preserve"> K, Freeman EW, Guthrie KA, Joffe H, LaCroix AZ, </w:t>
        </w:r>
        <w:proofErr w:type="spellStart"/>
        <w:r w:rsidR="00A5345D" w:rsidRPr="00F52D82">
          <w:rPr>
            <w:rStyle w:val="Hyperlink"/>
            <w:sz w:val="20"/>
            <w:szCs w:val="20"/>
          </w:rPr>
          <w:t>Otte</w:t>
        </w:r>
        <w:proofErr w:type="spellEnd"/>
        <w:r w:rsidR="00A5345D" w:rsidRPr="00F52D82">
          <w:rPr>
            <w:rStyle w:val="Hyperlink"/>
            <w:sz w:val="20"/>
            <w:szCs w:val="20"/>
          </w:rPr>
          <w:t xml:space="preserve"> JL, Cochrane B. Symptom clusters among </w:t>
        </w:r>
        <w:proofErr w:type="spellStart"/>
        <w:r w:rsidR="00A5345D" w:rsidRPr="00F52D82">
          <w:rPr>
            <w:rStyle w:val="Hyperlink"/>
            <w:sz w:val="20"/>
            <w:szCs w:val="20"/>
          </w:rPr>
          <w:t>MsFLASH</w:t>
        </w:r>
        <w:proofErr w:type="spellEnd"/>
        <w:r w:rsidR="00A5345D" w:rsidRPr="00F52D82">
          <w:rPr>
            <w:rStyle w:val="Hyperlink"/>
            <w:sz w:val="20"/>
            <w:szCs w:val="20"/>
          </w:rPr>
          <w:t xml:space="preserve"> clinical trial participants. Menopause 2016;23(2):158-165. [PMCID: PMC4731298]</w:t>
        </w:r>
      </w:hyperlink>
    </w:p>
    <w:p w14:paraId="1D7ADD22" w14:textId="77777777" w:rsidR="00A5345D" w:rsidRPr="00F52D82" w:rsidRDefault="00DE6FCE" w:rsidP="00A5345D">
      <w:pPr>
        <w:pStyle w:val="NormalWeb"/>
        <w:rPr>
          <w:sz w:val="20"/>
          <w:szCs w:val="20"/>
        </w:rPr>
      </w:pPr>
      <w:hyperlink r:id="rId53" w:tgtFrame="_blank" w:history="1">
        <w:r w:rsidR="00A5345D" w:rsidRPr="00F52D82">
          <w:rPr>
            <w:rStyle w:val="Hyperlink"/>
            <w:sz w:val="20"/>
            <w:szCs w:val="20"/>
          </w:rPr>
          <w:t xml:space="preserve">Mitchell CM, Srinivasan S, Zhan X, Wu MC, Reed SD, Guthrie KA, LaCroix AZ, Fiedler T, Munch M, Liu C, Hoffman NG, Blair IA, Newton K, Freeman E, Joffe H, Cohen L, Fredricks DN. Vaginal </w:t>
        </w:r>
        <w:proofErr w:type="gramStart"/>
        <w:r w:rsidR="00A5345D" w:rsidRPr="00F52D82">
          <w:rPr>
            <w:rStyle w:val="Hyperlink"/>
            <w:sz w:val="20"/>
            <w:szCs w:val="20"/>
          </w:rPr>
          <w:t>microbiota</w:t>
        </w:r>
        <w:proofErr w:type="gramEnd"/>
        <w:r w:rsidR="00A5345D" w:rsidRPr="00F52D82">
          <w:rPr>
            <w:rStyle w:val="Hyperlink"/>
            <w:sz w:val="20"/>
            <w:szCs w:val="20"/>
          </w:rPr>
          <w:t xml:space="preserve"> and genitourinary menopausal symptoms: a cross-sectional analysis. Menopause 2017;24(10):1160-1166. [PMCID: PMC5607086]</w:t>
        </w:r>
      </w:hyperlink>
    </w:p>
    <w:p w14:paraId="0D821462" w14:textId="77777777" w:rsidR="00A5345D" w:rsidRPr="00F52D82" w:rsidRDefault="00DE6FCE" w:rsidP="00A5345D">
      <w:pPr>
        <w:pStyle w:val="NormalWeb"/>
        <w:rPr>
          <w:sz w:val="20"/>
          <w:szCs w:val="20"/>
        </w:rPr>
      </w:pPr>
      <w:hyperlink r:id="rId54" w:tgtFrame="_blank" w:history="1">
        <w:r w:rsidR="00A5345D" w:rsidRPr="00F52D82">
          <w:rPr>
            <w:rStyle w:val="Hyperlink"/>
            <w:sz w:val="20"/>
            <w:szCs w:val="20"/>
          </w:rPr>
          <w:t xml:space="preserve">Guthrie KA, LaCroix AZ, </w:t>
        </w:r>
        <w:proofErr w:type="spellStart"/>
        <w:r w:rsidR="00A5345D" w:rsidRPr="00F52D82">
          <w:rPr>
            <w:rStyle w:val="Hyperlink"/>
            <w:sz w:val="20"/>
            <w:szCs w:val="20"/>
          </w:rPr>
          <w:t>Ensrud</w:t>
        </w:r>
        <w:proofErr w:type="spellEnd"/>
        <w:r w:rsidR="00A5345D" w:rsidRPr="00F52D82">
          <w:rPr>
            <w:rStyle w:val="Hyperlink"/>
            <w:sz w:val="20"/>
            <w:szCs w:val="20"/>
          </w:rPr>
          <w:t xml:space="preserve"> KE, Joffe H, Newton KM, Reed SD, </w:t>
        </w:r>
        <w:proofErr w:type="spellStart"/>
        <w:r w:rsidR="00A5345D" w:rsidRPr="00F52D82">
          <w:rPr>
            <w:rStyle w:val="Hyperlink"/>
            <w:sz w:val="20"/>
            <w:szCs w:val="20"/>
          </w:rPr>
          <w:t>Caan</w:t>
        </w:r>
        <w:proofErr w:type="spellEnd"/>
        <w:r w:rsidR="00A5345D" w:rsidRPr="00F52D82">
          <w:rPr>
            <w:rStyle w:val="Hyperlink"/>
            <w:sz w:val="20"/>
            <w:szCs w:val="20"/>
          </w:rPr>
          <w:t xml:space="preserve"> B, Carpenter JS, Cohen LS, Freeman EW, Larson JC, Manson JE, </w:t>
        </w:r>
        <w:proofErr w:type="spellStart"/>
        <w:r w:rsidR="00A5345D" w:rsidRPr="00F52D82">
          <w:rPr>
            <w:rStyle w:val="Hyperlink"/>
            <w:sz w:val="20"/>
            <w:szCs w:val="20"/>
          </w:rPr>
          <w:t>Rexrode</w:t>
        </w:r>
        <w:proofErr w:type="spellEnd"/>
        <w:r w:rsidR="00A5345D" w:rsidRPr="00F52D82">
          <w:rPr>
            <w:rStyle w:val="Hyperlink"/>
            <w:sz w:val="20"/>
            <w:szCs w:val="20"/>
          </w:rPr>
          <w:t xml:space="preserve"> K, </w:t>
        </w:r>
        <w:proofErr w:type="spellStart"/>
        <w:r w:rsidR="00A5345D" w:rsidRPr="00F52D82">
          <w:rPr>
            <w:rStyle w:val="Hyperlink"/>
            <w:sz w:val="20"/>
            <w:szCs w:val="20"/>
          </w:rPr>
          <w:t>Skaar</w:t>
        </w:r>
        <w:proofErr w:type="spellEnd"/>
        <w:r w:rsidR="00A5345D" w:rsidRPr="00F52D82">
          <w:rPr>
            <w:rStyle w:val="Hyperlink"/>
            <w:sz w:val="20"/>
            <w:szCs w:val="20"/>
          </w:rPr>
          <w:t xml:space="preserve"> TC, </w:t>
        </w:r>
        <w:proofErr w:type="spellStart"/>
        <w:r w:rsidR="00A5345D" w:rsidRPr="00F52D82">
          <w:rPr>
            <w:rStyle w:val="Hyperlink"/>
            <w:sz w:val="20"/>
            <w:szCs w:val="20"/>
          </w:rPr>
          <w:t>Sternfeld</w:t>
        </w:r>
        <w:proofErr w:type="spellEnd"/>
        <w:r w:rsidR="00A5345D" w:rsidRPr="00F52D82">
          <w:rPr>
            <w:rStyle w:val="Hyperlink"/>
            <w:sz w:val="20"/>
            <w:szCs w:val="20"/>
          </w:rPr>
          <w:t xml:space="preserve"> B, Anderson GL. Pooled analysis of six pharmacologic and nonpharmacologic interventions for vasomotor symptoms. </w:t>
        </w:r>
        <w:proofErr w:type="spellStart"/>
        <w:r w:rsidR="00A5345D" w:rsidRPr="00F52D82">
          <w:rPr>
            <w:rStyle w:val="Hyperlink"/>
            <w:sz w:val="20"/>
            <w:szCs w:val="20"/>
          </w:rPr>
          <w:t>Obstet</w:t>
        </w:r>
        <w:proofErr w:type="spellEnd"/>
        <w:r w:rsidR="00A5345D" w:rsidRPr="00F52D82">
          <w:rPr>
            <w:rStyle w:val="Hyperlink"/>
            <w:sz w:val="20"/>
            <w:szCs w:val="20"/>
          </w:rPr>
          <w:t xml:space="preserve"> </w:t>
        </w:r>
        <w:proofErr w:type="spellStart"/>
        <w:r w:rsidR="00A5345D" w:rsidRPr="00F52D82">
          <w:rPr>
            <w:rStyle w:val="Hyperlink"/>
            <w:sz w:val="20"/>
            <w:szCs w:val="20"/>
          </w:rPr>
          <w:t>Gynecol</w:t>
        </w:r>
        <w:proofErr w:type="spellEnd"/>
        <w:r w:rsidR="00A5345D" w:rsidRPr="00F52D82">
          <w:rPr>
            <w:rStyle w:val="Hyperlink"/>
            <w:sz w:val="20"/>
            <w:szCs w:val="20"/>
          </w:rPr>
          <w:t xml:space="preserve"> 2015;126(2):413-422. [PMCID: PMC4526122]</w:t>
        </w:r>
      </w:hyperlink>
    </w:p>
    <w:p w14:paraId="52549B76" w14:textId="77777777" w:rsidR="00A5345D" w:rsidRPr="00F52D82" w:rsidRDefault="00DE6FCE" w:rsidP="00A5345D">
      <w:pPr>
        <w:pStyle w:val="NormalWeb"/>
        <w:rPr>
          <w:sz w:val="20"/>
          <w:szCs w:val="20"/>
        </w:rPr>
      </w:pPr>
      <w:hyperlink r:id="rId55" w:tgtFrame="_blank" w:history="1">
        <w:r w:rsidR="00A5345D" w:rsidRPr="00F52D82">
          <w:rPr>
            <w:rStyle w:val="Hyperlink"/>
            <w:sz w:val="20"/>
            <w:szCs w:val="20"/>
          </w:rPr>
          <w:t xml:space="preserve">Reed SD, Mitchell CM, Joffe H, Cohen L, </w:t>
        </w:r>
        <w:proofErr w:type="spellStart"/>
        <w:r w:rsidR="00A5345D" w:rsidRPr="00F52D82">
          <w:rPr>
            <w:rStyle w:val="Hyperlink"/>
            <w:sz w:val="20"/>
            <w:szCs w:val="20"/>
          </w:rPr>
          <w:t>Shifren</w:t>
        </w:r>
        <w:proofErr w:type="spellEnd"/>
        <w:r w:rsidR="00A5345D" w:rsidRPr="00F52D82">
          <w:rPr>
            <w:rStyle w:val="Hyperlink"/>
            <w:sz w:val="20"/>
            <w:szCs w:val="20"/>
          </w:rPr>
          <w:t xml:space="preserve"> JL, Newton KM, Freeman EW, Larson JC, Manson JE, LaCroix AZ, Guthrie KA. Sexual function in women on estradiol or venlafaxine for hot flushes: a randomized controlled trial. </w:t>
        </w:r>
        <w:proofErr w:type="spellStart"/>
        <w:r w:rsidR="00A5345D" w:rsidRPr="00F52D82">
          <w:rPr>
            <w:rStyle w:val="Hyperlink"/>
            <w:sz w:val="20"/>
            <w:szCs w:val="20"/>
          </w:rPr>
          <w:t>Obstet</w:t>
        </w:r>
        <w:proofErr w:type="spellEnd"/>
        <w:r w:rsidR="00A5345D" w:rsidRPr="00F52D82">
          <w:rPr>
            <w:rStyle w:val="Hyperlink"/>
            <w:sz w:val="20"/>
            <w:szCs w:val="20"/>
          </w:rPr>
          <w:t xml:space="preserve"> </w:t>
        </w:r>
        <w:proofErr w:type="spellStart"/>
        <w:r w:rsidR="00A5345D" w:rsidRPr="00F52D82">
          <w:rPr>
            <w:rStyle w:val="Hyperlink"/>
            <w:sz w:val="20"/>
            <w:szCs w:val="20"/>
          </w:rPr>
          <w:t>Gynecol</w:t>
        </w:r>
        <w:proofErr w:type="spellEnd"/>
        <w:r w:rsidR="00A5345D" w:rsidRPr="00F52D82">
          <w:rPr>
            <w:rStyle w:val="Hyperlink"/>
            <w:sz w:val="20"/>
            <w:szCs w:val="20"/>
          </w:rPr>
          <w:t xml:space="preserve"> 2014;124(2 Pt 1):233-241. [PMCID: PMC4113909]</w:t>
        </w:r>
      </w:hyperlink>
    </w:p>
    <w:p w14:paraId="12DCEFFC" w14:textId="77777777" w:rsidR="00A5345D" w:rsidRPr="00F52D82" w:rsidRDefault="00DE6FCE" w:rsidP="00A5345D">
      <w:pPr>
        <w:pStyle w:val="NormalWeb"/>
        <w:rPr>
          <w:sz w:val="20"/>
          <w:szCs w:val="20"/>
        </w:rPr>
      </w:pPr>
      <w:hyperlink r:id="rId56" w:tgtFrame="_blank" w:history="1">
        <w:proofErr w:type="spellStart"/>
        <w:r w:rsidR="00A5345D" w:rsidRPr="00F52D82">
          <w:rPr>
            <w:rStyle w:val="Hyperlink"/>
            <w:sz w:val="20"/>
            <w:szCs w:val="20"/>
          </w:rPr>
          <w:t>Ensrud</w:t>
        </w:r>
        <w:proofErr w:type="spellEnd"/>
        <w:r w:rsidR="00A5345D" w:rsidRPr="00F52D82">
          <w:rPr>
            <w:rStyle w:val="Hyperlink"/>
            <w:sz w:val="20"/>
            <w:szCs w:val="20"/>
          </w:rPr>
          <w:t xml:space="preserve"> KE, Guthrie KA, </w:t>
        </w:r>
        <w:proofErr w:type="spellStart"/>
        <w:r w:rsidR="00A5345D" w:rsidRPr="00F52D82">
          <w:rPr>
            <w:rStyle w:val="Hyperlink"/>
            <w:sz w:val="20"/>
            <w:szCs w:val="20"/>
          </w:rPr>
          <w:t>Hohensee</w:t>
        </w:r>
        <w:proofErr w:type="spellEnd"/>
        <w:r w:rsidR="00A5345D" w:rsidRPr="00F52D82">
          <w:rPr>
            <w:rStyle w:val="Hyperlink"/>
            <w:sz w:val="20"/>
            <w:szCs w:val="20"/>
          </w:rPr>
          <w:t xml:space="preserve"> C, </w:t>
        </w:r>
        <w:proofErr w:type="spellStart"/>
        <w:r w:rsidR="00A5345D" w:rsidRPr="00F52D82">
          <w:rPr>
            <w:rStyle w:val="Hyperlink"/>
            <w:sz w:val="20"/>
            <w:szCs w:val="20"/>
          </w:rPr>
          <w:t>Caan</w:t>
        </w:r>
        <w:proofErr w:type="spellEnd"/>
        <w:r w:rsidR="00A5345D" w:rsidRPr="00F52D82">
          <w:rPr>
            <w:rStyle w:val="Hyperlink"/>
            <w:sz w:val="20"/>
            <w:szCs w:val="20"/>
          </w:rPr>
          <w:t xml:space="preserve"> B, Carpenter JS, Freeman EW, LaCroix AZ, Landis CA, Manson J, Newton KM, </w:t>
        </w:r>
        <w:proofErr w:type="spellStart"/>
        <w:r w:rsidR="00A5345D" w:rsidRPr="00F52D82">
          <w:rPr>
            <w:rStyle w:val="Hyperlink"/>
            <w:sz w:val="20"/>
            <w:szCs w:val="20"/>
          </w:rPr>
          <w:t>Otte</w:t>
        </w:r>
        <w:proofErr w:type="spellEnd"/>
        <w:r w:rsidR="00A5345D" w:rsidRPr="00F52D82">
          <w:rPr>
            <w:rStyle w:val="Hyperlink"/>
            <w:sz w:val="20"/>
            <w:szCs w:val="20"/>
          </w:rPr>
          <w:t xml:space="preserve"> J, Reed SD, </w:t>
        </w:r>
        <w:proofErr w:type="spellStart"/>
        <w:r w:rsidR="00A5345D" w:rsidRPr="00F52D82">
          <w:rPr>
            <w:rStyle w:val="Hyperlink"/>
            <w:sz w:val="20"/>
            <w:szCs w:val="20"/>
          </w:rPr>
          <w:t>Shifren</w:t>
        </w:r>
        <w:proofErr w:type="spellEnd"/>
        <w:r w:rsidR="00A5345D" w:rsidRPr="00F52D82">
          <w:rPr>
            <w:rStyle w:val="Hyperlink"/>
            <w:sz w:val="20"/>
            <w:szCs w:val="20"/>
          </w:rPr>
          <w:t xml:space="preserve"> JL, </w:t>
        </w:r>
        <w:proofErr w:type="spellStart"/>
        <w:r w:rsidR="00A5345D" w:rsidRPr="00F52D82">
          <w:rPr>
            <w:rStyle w:val="Hyperlink"/>
            <w:sz w:val="20"/>
            <w:szCs w:val="20"/>
          </w:rPr>
          <w:t>Sternfeld</w:t>
        </w:r>
        <w:proofErr w:type="spellEnd"/>
        <w:r w:rsidR="00A5345D" w:rsidRPr="00F52D82">
          <w:rPr>
            <w:rStyle w:val="Hyperlink"/>
            <w:sz w:val="20"/>
            <w:szCs w:val="20"/>
          </w:rPr>
          <w:t xml:space="preserve"> B, Woods NF, Joffe H. Effects of estradiol and venlafaxine on insomnia symptoms and sleep quality in women with hot flashes. Sleep 2015;38(1):97-108. [PMCID: PMC4262961]</w:t>
        </w:r>
      </w:hyperlink>
    </w:p>
    <w:p w14:paraId="40EF6286" w14:textId="77777777" w:rsidR="00A5345D" w:rsidRPr="00F52D82" w:rsidRDefault="00DE6FCE" w:rsidP="00A5345D">
      <w:pPr>
        <w:pStyle w:val="NormalWeb"/>
        <w:rPr>
          <w:sz w:val="20"/>
          <w:szCs w:val="20"/>
        </w:rPr>
      </w:pPr>
      <w:hyperlink r:id="rId57" w:tgtFrame="_blank" w:history="1">
        <w:proofErr w:type="spellStart"/>
        <w:r w:rsidR="00A5345D" w:rsidRPr="00F52D82">
          <w:rPr>
            <w:rStyle w:val="Hyperlink"/>
            <w:sz w:val="20"/>
            <w:szCs w:val="20"/>
          </w:rPr>
          <w:t>Caan</w:t>
        </w:r>
        <w:proofErr w:type="spellEnd"/>
        <w:r w:rsidR="00A5345D" w:rsidRPr="00F52D82">
          <w:rPr>
            <w:rStyle w:val="Hyperlink"/>
            <w:sz w:val="20"/>
            <w:szCs w:val="20"/>
          </w:rPr>
          <w:t xml:space="preserve"> B, LaCroix AZ, Joffe H, Guthrie KA, Larson JC, Carpenter JS, Cohen LS, Freeman EW, Manson JE, Newton K, Reed S, </w:t>
        </w:r>
        <w:proofErr w:type="spellStart"/>
        <w:r w:rsidR="00A5345D" w:rsidRPr="00F52D82">
          <w:rPr>
            <w:rStyle w:val="Hyperlink"/>
            <w:sz w:val="20"/>
            <w:szCs w:val="20"/>
          </w:rPr>
          <w:t>Rexrode</w:t>
        </w:r>
        <w:proofErr w:type="spellEnd"/>
        <w:r w:rsidR="00A5345D" w:rsidRPr="00F52D82">
          <w:rPr>
            <w:rStyle w:val="Hyperlink"/>
            <w:sz w:val="20"/>
            <w:szCs w:val="20"/>
          </w:rPr>
          <w:t xml:space="preserve"> K, </w:t>
        </w:r>
        <w:proofErr w:type="spellStart"/>
        <w:r w:rsidR="00A5345D" w:rsidRPr="00F52D82">
          <w:rPr>
            <w:rStyle w:val="Hyperlink"/>
            <w:sz w:val="20"/>
            <w:szCs w:val="20"/>
          </w:rPr>
          <w:t>Shifren</w:t>
        </w:r>
        <w:proofErr w:type="spellEnd"/>
        <w:r w:rsidR="00A5345D" w:rsidRPr="00F52D82">
          <w:rPr>
            <w:rStyle w:val="Hyperlink"/>
            <w:sz w:val="20"/>
            <w:szCs w:val="20"/>
          </w:rPr>
          <w:t xml:space="preserve"> J, </w:t>
        </w:r>
        <w:proofErr w:type="spellStart"/>
        <w:r w:rsidR="00A5345D" w:rsidRPr="00F52D82">
          <w:rPr>
            <w:rStyle w:val="Hyperlink"/>
            <w:sz w:val="20"/>
            <w:szCs w:val="20"/>
          </w:rPr>
          <w:t>Sternfeld</w:t>
        </w:r>
        <w:proofErr w:type="spellEnd"/>
        <w:r w:rsidR="00A5345D" w:rsidRPr="00F52D82">
          <w:rPr>
            <w:rStyle w:val="Hyperlink"/>
            <w:sz w:val="20"/>
            <w:szCs w:val="20"/>
          </w:rPr>
          <w:t xml:space="preserve"> B, </w:t>
        </w:r>
        <w:proofErr w:type="spellStart"/>
        <w:r w:rsidR="00A5345D" w:rsidRPr="00F52D82">
          <w:rPr>
            <w:rStyle w:val="Hyperlink"/>
            <w:sz w:val="20"/>
            <w:szCs w:val="20"/>
          </w:rPr>
          <w:t>Ensrud</w:t>
        </w:r>
        <w:proofErr w:type="spellEnd"/>
        <w:r w:rsidR="00A5345D" w:rsidRPr="00F52D82">
          <w:rPr>
            <w:rStyle w:val="Hyperlink"/>
            <w:sz w:val="20"/>
            <w:szCs w:val="20"/>
          </w:rPr>
          <w:t xml:space="preserve"> K. Effects of estrogen and venlafaxine on menopause-related quality of life in healthy postmenopausal women with hot flashes: a placebo-controlled randomized trial. Menopause 2015:22(6):607-615. [PMCID: PMC4610378]</w:t>
        </w:r>
      </w:hyperlink>
    </w:p>
    <w:p w14:paraId="3AA38F90" w14:textId="77777777" w:rsidR="00A5345D" w:rsidRPr="00F52D82" w:rsidRDefault="00DE6FCE" w:rsidP="00A5345D">
      <w:pPr>
        <w:pStyle w:val="NormalWeb"/>
        <w:rPr>
          <w:sz w:val="20"/>
          <w:szCs w:val="20"/>
        </w:rPr>
      </w:pPr>
      <w:hyperlink r:id="rId58" w:tgtFrame="_blank" w:history="1">
        <w:r w:rsidR="00A5345D" w:rsidRPr="00F52D82">
          <w:rPr>
            <w:rStyle w:val="Hyperlink"/>
            <w:sz w:val="20"/>
            <w:szCs w:val="20"/>
          </w:rPr>
          <w:t xml:space="preserve">Diem SJ, Joffe H, Larson JC, Tsai JN, Guthrie KA, LaCroix AZ, </w:t>
        </w:r>
        <w:proofErr w:type="spellStart"/>
        <w:r w:rsidR="00A5345D" w:rsidRPr="00F52D82">
          <w:rPr>
            <w:rStyle w:val="Hyperlink"/>
            <w:sz w:val="20"/>
            <w:szCs w:val="20"/>
          </w:rPr>
          <w:t>Ensrud</w:t>
        </w:r>
        <w:proofErr w:type="spellEnd"/>
        <w:r w:rsidR="00A5345D" w:rsidRPr="00F52D82">
          <w:rPr>
            <w:rStyle w:val="Hyperlink"/>
            <w:sz w:val="20"/>
            <w:szCs w:val="20"/>
          </w:rPr>
          <w:t xml:space="preserve"> KE, Freeman EW, </w:t>
        </w:r>
        <w:proofErr w:type="spellStart"/>
        <w:r w:rsidR="00A5345D" w:rsidRPr="00F52D82">
          <w:rPr>
            <w:rStyle w:val="Hyperlink"/>
            <w:sz w:val="20"/>
            <w:szCs w:val="20"/>
          </w:rPr>
          <w:t>Leder</w:t>
        </w:r>
        <w:proofErr w:type="spellEnd"/>
        <w:r w:rsidR="00A5345D" w:rsidRPr="00F52D82">
          <w:rPr>
            <w:rStyle w:val="Hyperlink"/>
            <w:sz w:val="20"/>
            <w:szCs w:val="20"/>
          </w:rPr>
          <w:t xml:space="preserve"> BZ. Effects of escitalopram on markers of bone turnover: a randomized clinical trial. J Clin Endocrinol </w:t>
        </w:r>
        <w:proofErr w:type="spellStart"/>
        <w:r w:rsidR="00A5345D" w:rsidRPr="00F52D82">
          <w:rPr>
            <w:rStyle w:val="Hyperlink"/>
            <w:sz w:val="20"/>
            <w:szCs w:val="20"/>
          </w:rPr>
          <w:t>Metab</w:t>
        </w:r>
        <w:proofErr w:type="spellEnd"/>
        <w:r w:rsidR="00A5345D" w:rsidRPr="00F52D82">
          <w:rPr>
            <w:rStyle w:val="Hyperlink"/>
            <w:sz w:val="20"/>
            <w:szCs w:val="20"/>
          </w:rPr>
          <w:t xml:space="preserve"> 2014; 99(9</w:t>
        </w:r>
        <w:proofErr w:type="gramStart"/>
        <w:r w:rsidR="00A5345D" w:rsidRPr="00F52D82">
          <w:rPr>
            <w:rStyle w:val="Hyperlink"/>
            <w:sz w:val="20"/>
            <w:szCs w:val="20"/>
          </w:rPr>
          <w:t>):E</w:t>
        </w:r>
        <w:proofErr w:type="gramEnd"/>
        <w:r w:rsidR="00A5345D" w:rsidRPr="00F52D82">
          <w:rPr>
            <w:rStyle w:val="Hyperlink"/>
            <w:sz w:val="20"/>
            <w:szCs w:val="20"/>
          </w:rPr>
          <w:t>1732-1737. [PMCID: PMC4154080]</w:t>
        </w:r>
      </w:hyperlink>
    </w:p>
    <w:p w14:paraId="2FC75BD5" w14:textId="77777777" w:rsidR="00A5345D" w:rsidRPr="00F52D82" w:rsidRDefault="00DE6FCE" w:rsidP="00A5345D">
      <w:pPr>
        <w:pStyle w:val="NormalWeb"/>
        <w:rPr>
          <w:sz w:val="20"/>
          <w:szCs w:val="20"/>
        </w:rPr>
      </w:pPr>
      <w:hyperlink r:id="rId59" w:tgtFrame="_blank" w:history="1">
        <w:r w:rsidR="00A5345D" w:rsidRPr="00F52D82">
          <w:rPr>
            <w:rStyle w:val="Hyperlink"/>
            <w:sz w:val="20"/>
            <w:szCs w:val="20"/>
          </w:rPr>
          <w:t xml:space="preserve">Buchanan DT, Landis CA, </w:t>
        </w:r>
        <w:proofErr w:type="spellStart"/>
        <w:r w:rsidR="00A5345D" w:rsidRPr="00F52D82">
          <w:rPr>
            <w:rStyle w:val="Hyperlink"/>
            <w:sz w:val="20"/>
            <w:szCs w:val="20"/>
          </w:rPr>
          <w:t>Hohensee</w:t>
        </w:r>
        <w:proofErr w:type="spellEnd"/>
        <w:r w:rsidR="00A5345D" w:rsidRPr="00F52D82">
          <w:rPr>
            <w:rStyle w:val="Hyperlink"/>
            <w:sz w:val="20"/>
            <w:szCs w:val="20"/>
          </w:rPr>
          <w:t xml:space="preserve"> C, Guthrie KA, </w:t>
        </w:r>
        <w:proofErr w:type="spellStart"/>
        <w:r w:rsidR="00A5345D" w:rsidRPr="00F52D82">
          <w:rPr>
            <w:rStyle w:val="Hyperlink"/>
            <w:sz w:val="20"/>
            <w:szCs w:val="20"/>
          </w:rPr>
          <w:t>Otte</w:t>
        </w:r>
        <w:proofErr w:type="spellEnd"/>
        <w:r w:rsidR="00A5345D" w:rsidRPr="00F52D82">
          <w:rPr>
            <w:rStyle w:val="Hyperlink"/>
            <w:sz w:val="20"/>
            <w:szCs w:val="20"/>
          </w:rPr>
          <w:t xml:space="preserve"> JL, </w:t>
        </w:r>
        <w:proofErr w:type="spellStart"/>
        <w:r w:rsidR="00A5345D" w:rsidRPr="00F52D82">
          <w:rPr>
            <w:rStyle w:val="Hyperlink"/>
            <w:sz w:val="20"/>
            <w:szCs w:val="20"/>
          </w:rPr>
          <w:t>Paudel</w:t>
        </w:r>
        <w:proofErr w:type="spellEnd"/>
        <w:r w:rsidR="00A5345D" w:rsidRPr="00F52D82">
          <w:rPr>
            <w:rStyle w:val="Hyperlink"/>
            <w:sz w:val="20"/>
            <w:szCs w:val="20"/>
          </w:rPr>
          <w:t xml:space="preserve"> M, Anderson GL, </w:t>
        </w:r>
        <w:proofErr w:type="spellStart"/>
        <w:r w:rsidR="00A5345D" w:rsidRPr="00F52D82">
          <w:rPr>
            <w:rStyle w:val="Hyperlink"/>
            <w:sz w:val="20"/>
            <w:szCs w:val="20"/>
          </w:rPr>
          <w:t>Caan</w:t>
        </w:r>
        <w:proofErr w:type="spellEnd"/>
        <w:r w:rsidR="00A5345D" w:rsidRPr="00F52D82">
          <w:rPr>
            <w:rStyle w:val="Hyperlink"/>
            <w:sz w:val="20"/>
            <w:szCs w:val="20"/>
          </w:rPr>
          <w:t xml:space="preserve"> B, Freeman EW, Joffe H, LaCroix AZ, Newton KM, Reed SD, </w:t>
        </w:r>
        <w:proofErr w:type="spellStart"/>
        <w:r w:rsidR="00A5345D" w:rsidRPr="00F52D82">
          <w:rPr>
            <w:rStyle w:val="Hyperlink"/>
            <w:sz w:val="20"/>
            <w:szCs w:val="20"/>
          </w:rPr>
          <w:t>Ensrud</w:t>
        </w:r>
        <w:proofErr w:type="spellEnd"/>
        <w:r w:rsidR="00A5345D" w:rsidRPr="00F52D82">
          <w:rPr>
            <w:rStyle w:val="Hyperlink"/>
            <w:sz w:val="20"/>
            <w:szCs w:val="20"/>
          </w:rPr>
          <w:t xml:space="preserve"> KE. Effects of yoga and aerobic exercise on </w:t>
        </w:r>
        <w:proofErr w:type="spellStart"/>
        <w:r w:rsidR="00A5345D" w:rsidRPr="00F52D82">
          <w:rPr>
            <w:rStyle w:val="Hyperlink"/>
            <w:sz w:val="20"/>
            <w:szCs w:val="20"/>
          </w:rPr>
          <w:t>actigraphic</w:t>
        </w:r>
        <w:proofErr w:type="spellEnd"/>
        <w:r w:rsidR="00A5345D" w:rsidRPr="00F52D82">
          <w:rPr>
            <w:rStyle w:val="Hyperlink"/>
            <w:sz w:val="20"/>
            <w:szCs w:val="20"/>
          </w:rPr>
          <w:t xml:space="preserve"> sleep parameters in menopausal women with hot flashes. J Clin Sleep Med 2016;13(1):11-18, 2017. [PMCID: PMC5181601]</w:t>
        </w:r>
      </w:hyperlink>
    </w:p>
    <w:p w14:paraId="0E1AD006" w14:textId="77777777" w:rsidR="00A5345D" w:rsidRPr="00F52D82" w:rsidRDefault="00DE6FCE" w:rsidP="00A5345D">
      <w:pPr>
        <w:pStyle w:val="NormalWeb"/>
        <w:rPr>
          <w:sz w:val="20"/>
          <w:szCs w:val="20"/>
        </w:rPr>
      </w:pPr>
      <w:hyperlink r:id="rId60" w:tgtFrame="_blank" w:history="1">
        <w:r w:rsidR="00A5345D" w:rsidRPr="00F52D82">
          <w:rPr>
            <w:rStyle w:val="Hyperlink"/>
            <w:sz w:val="20"/>
            <w:szCs w:val="20"/>
          </w:rPr>
          <w:t xml:space="preserve">Oakley AE, Steiner RA, </w:t>
        </w:r>
        <w:proofErr w:type="spellStart"/>
        <w:r w:rsidR="00A5345D" w:rsidRPr="00F52D82">
          <w:rPr>
            <w:rStyle w:val="Hyperlink"/>
            <w:sz w:val="20"/>
            <w:szCs w:val="20"/>
          </w:rPr>
          <w:t>Chavkin</w:t>
        </w:r>
        <w:proofErr w:type="spellEnd"/>
        <w:r w:rsidR="00A5345D" w:rsidRPr="00F52D82">
          <w:rPr>
            <w:rStyle w:val="Hyperlink"/>
            <w:sz w:val="20"/>
            <w:szCs w:val="20"/>
          </w:rPr>
          <w:t xml:space="preserve"> C, Clifton DK, Ferrara LK, Reed SD. K Agonists as a novel therapy for menopausal hot flashes. Menopause 2015;22(12):1328-1334. [PMCID: PMC4651855]</w:t>
        </w:r>
      </w:hyperlink>
    </w:p>
    <w:p w14:paraId="35AB4142" w14:textId="77777777" w:rsidR="00A5345D" w:rsidRPr="00F52D82" w:rsidRDefault="00DE6FCE" w:rsidP="00A5345D">
      <w:pPr>
        <w:pStyle w:val="NormalWeb"/>
        <w:rPr>
          <w:sz w:val="20"/>
          <w:szCs w:val="20"/>
        </w:rPr>
      </w:pPr>
      <w:hyperlink r:id="rId61" w:tgtFrame="_blank" w:history="1">
        <w:r w:rsidR="00A5345D" w:rsidRPr="00F52D82">
          <w:rPr>
            <w:rStyle w:val="Hyperlink"/>
            <w:sz w:val="20"/>
            <w:szCs w:val="20"/>
          </w:rPr>
          <w:t xml:space="preserve">Jones SW, Guthrie KA, LaCroix AZ, </w:t>
        </w:r>
        <w:proofErr w:type="spellStart"/>
        <w:r w:rsidR="00A5345D" w:rsidRPr="00F52D82">
          <w:rPr>
            <w:rStyle w:val="Hyperlink"/>
            <w:sz w:val="20"/>
            <w:szCs w:val="20"/>
          </w:rPr>
          <w:t>Sternfeld</w:t>
        </w:r>
        <w:proofErr w:type="spellEnd"/>
        <w:r w:rsidR="00A5345D" w:rsidRPr="00F52D82">
          <w:rPr>
            <w:rStyle w:val="Hyperlink"/>
            <w:sz w:val="20"/>
            <w:szCs w:val="20"/>
          </w:rPr>
          <w:t xml:space="preserve"> B, Landis CA, Reed SD, Dunn A, </w:t>
        </w:r>
        <w:proofErr w:type="spellStart"/>
        <w:r w:rsidR="00A5345D" w:rsidRPr="00F52D82">
          <w:rPr>
            <w:rStyle w:val="Hyperlink"/>
            <w:sz w:val="20"/>
            <w:szCs w:val="20"/>
          </w:rPr>
          <w:t>Caan</w:t>
        </w:r>
        <w:proofErr w:type="spellEnd"/>
        <w:r w:rsidR="00A5345D" w:rsidRPr="00F52D82">
          <w:rPr>
            <w:rStyle w:val="Hyperlink"/>
            <w:sz w:val="20"/>
            <w:szCs w:val="20"/>
          </w:rPr>
          <w:t xml:space="preserve"> B, Cohen LS, Hunt J, Newton KM. Is heart rate variability associated with frequency and bother of vasomotor symptoms among healthy peri-menopausal and post-menopausal women? Clin </w:t>
        </w:r>
        <w:proofErr w:type="spellStart"/>
        <w:r w:rsidR="00A5345D" w:rsidRPr="00F52D82">
          <w:rPr>
            <w:rStyle w:val="Hyperlink"/>
            <w:sz w:val="20"/>
            <w:szCs w:val="20"/>
          </w:rPr>
          <w:t>Auton</w:t>
        </w:r>
        <w:proofErr w:type="spellEnd"/>
        <w:r w:rsidR="00A5345D" w:rsidRPr="00F52D82">
          <w:rPr>
            <w:rStyle w:val="Hyperlink"/>
            <w:sz w:val="20"/>
            <w:szCs w:val="20"/>
          </w:rPr>
          <w:t xml:space="preserve"> Res 2016;26(1):7-13. [PMCID: PMC4742392]</w:t>
        </w:r>
      </w:hyperlink>
    </w:p>
    <w:p w14:paraId="05F35AF8" w14:textId="77777777" w:rsidR="00A5345D" w:rsidRPr="00F52D82" w:rsidRDefault="00DE6FCE" w:rsidP="00A5345D">
      <w:pPr>
        <w:pStyle w:val="NormalWeb"/>
        <w:rPr>
          <w:sz w:val="20"/>
          <w:szCs w:val="20"/>
        </w:rPr>
      </w:pPr>
      <w:hyperlink r:id="rId62" w:tgtFrame="_blank" w:history="1">
        <w:r w:rsidR="00A5345D" w:rsidRPr="00F52D82">
          <w:rPr>
            <w:rStyle w:val="Hyperlink"/>
            <w:sz w:val="20"/>
            <w:szCs w:val="20"/>
          </w:rPr>
          <w:t xml:space="preserve">Jones SM, Guthrie KA, Reed SD, Landis CA, </w:t>
        </w:r>
        <w:proofErr w:type="spellStart"/>
        <w:r w:rsidR="00A5345D" w:rsidRPr="00F52D82">
          <w:rPr>
            <w:rStyle w:val="Hyperlink"/>
            <w:sz w:val="20"/>
            <w:szCs w:val="20"/>
          </w:rPr>
          <w:t>Sternfeld</w:t>
        </w:r>
        <w:proofErr w:type="spellEnd"/>
        <w:r w:rsidR="00A5345D" w:rsidRPr="00F52D82">
          <w:rPr>
            <w:rStyle w:val="Hyperlink"/>
            <w:sz w:val="20"/>
            <w:szCs w:val="20"/>
          </w:rPr>
          <w:t xml:space="preserve"> B, LaCroix AZ, Dunn A, Burr RL, Newton KM. A yoga &amp; exercise randomized controlled trial for vasomotor symptoms: Effects on heart rate variability. Complement </w:t>
        </w:r>
        <w:proofErr w:type="spellStart"/>
        <w:r w:rsidR="00A5345D" w:rsidRPr="00F52D82">
          <w:rPr>
            <w:rStyle w:val="Hyperlink"/>
            <w:sz w:val="20"/>
            <w:szCs w:val="20"/>
          </w:rPr>
          <w:t>Ther</w:t>
        </w:r>
        <w:proofErr w:type="spellEnd"/>
        <w:r w:rsidR="00A5345D" w:rsidRPr="00F52D82">
          <w:rPr>
            <w:rStyle w:val="Hyperlink"/>
            <w:sz w:val="20"/>
            <w:szCs w:val="20"/>
          </w:rPr>
          <w:t xml:space="preserve"> Med </w:t>
        </w:r>
        <w:proofErr w:type="gramStart"/>
        <w:r w:rsidR="00A5345D" w:rsidRPr="00F52D82">
          <w:rPr>
            <w:rStyle w:val="Hyperlink"/>
            <w:sz w:val="20"/>
            <w:szCs w:val="20"/>
          </w:rPr>
          <w:t>2016;6:66</w:t>
        </w:r>
        <w:proofErr w:type="gramEnd"/>
        <w:r w:rsidR="00A5345D" w:rsidRPr="00F52D82">
          <w:rPr>
            <w:rStyle w:val="Hyperlink"/>
            <w:sz w:val="20"/>
            <w:szCs w:val="20"/>
          </w:rPr>
          <w:t>-71. [PMCID: PMC4893767]</w:t>
        </w:r>
      </w:hyperlink>
    </w:p>
    <w:p w14:paraId="63F59556" w14:textId="77777777" w:rsidR="00A5345D" w:rsidRPr="00F52D82" w:rsidRDefault="00DE6FCE" w:rsidP="00A5345D">
      <w:pPr>
        <w:pStyle w:val="NormalWeb"/>
        <w:rPr>
          <w:sz w:val="20"/>
          <w:szCs w:val="20"/>
        </w:rPr>
      </w:pPr>
      <w:hyperlink r:id="rId63" w:tgtFrame="_blank" w:history="1">
        <w:r w:rsidR="00A5345D" w:rsidRPr="00F52D82">
          <w:rPr>
            <w:rStyle w:val="Hyperlink"/>
            <w:sz w:val="20"/>
            <w:szCs w:val="20"/>
          </w:rPr>
          <w:t xml:space="preserve">McCurry S, Guthrie KA, Morin DM, Woods NF, Landis CA, </w:t>
        </w:r>
        <w:proofErr w:type="spellStart"/>
        <w:r w:rsidR="00A5345D" w:rsidRPr="00F52D82">
          <w:rPr>
            <w:rStyle w:val="Hyperlink"/>
            <w:sz w:val="20"/>
            <w:szCs w:val="20"/>
          </w:rPr>
          <w:t>Ensrud</w:t>
        </w:r>
        <w:proofErr w:type="spellEnd"/>
        <w:r w:rsidR="00A5345D" w:rsidRPr="00F52D82">
          <w:rPr>
            <w:rStyle w:val="Hyperlink"/>
            <w:sz w:val="20"/>
            <w:szCs w:val="20"/>
          </w:rPr>
          <w:t xml:space="preserve"> KE, Larson JC, Joffe H, Cohen LS, Hunt JR, Newton KM, </w:t>
        </w:r>
        <w:proofErr w:type="spellStart"/>
        <w:r w:rsidR="00A5345D" w:rsidRPr="00F52D82">
          <w:rPr>
            <w:rStyle w:val="Hyperlink"/>
            <w:sz w:val="20"/>
            <w:szCs w:val="20"/>
          </w:rPr>
          <w:t>Otte</w:t>
        </w:r>
        <w:proofErr w:type="spellEnd"/>
        <w:r w:rsidR="00A5345D" w:rsidRPr="00F52D82">
          <w:rPr>
            <w:rStyle w:val="Hyperlink"/>
            <w:sz w:val="20"/>
            <w:szCs w:val="20"/>
          </w:rPr>
          <w:t xml:space="preserve"> JL, Reed SD, </w:t>
        </w:r>
        <w:proofErr w:type="spellStart"/>
        <w:r w:rsidR="00A5345D" w:rsidRPr="00F52D82">
          <w:rPr>
            <w:rStyle w:val="Hyperlink"/>
            <w:sz w:val="20"/>
            <w:szCs w:val="20"/>
          </w:rPr>
          <w:t>Sternfeld</w:t>
        </w:r>
        <w:proofErr w:type="spellEnd"/>
        <w:r w:rsidR="00A5345D" w:rsidRPr="00F52D82">
          <w:rPr>
            <w:rStyle w:val="Hyperlink"/>
            <w:sz w:val="20"/>
            <w:szCs w:val="20"/>
          </w:rPr>
          <w:t xml:space="preserve"> B, Tinker LF, LaCroix AZ. Telephone-based cognitive behavioral therapy for insomnia in perimenopausal and postmenopausal women with vasomotor symptoms: a </w:t>
        </w:r>
        <w:proofErr w:type="spellStart"/>
        <w:r w:rsidR="00A5345D" w:rsidRPr="00F52D82">
          <w:rPr>
            <w:rStyle w:val="Hyperlink"/>
            <w:sz w:val="20"/>
            <w:szCs w:val="20"/>
          </w:rPr>
          <w:t>MsFLASH</w:t>
        </w:r>
        <w:proofErr w:type="spellEnd"/>
        <w:r w:rsidR="00A5345D" w:rsidRPr="00F52D82">
          <w:rPr>
            <w:rStyle w:val="Hyperlink"/>
            <w:sz w:val="20"/>
            <w:szCs w:val="20"/>
          </w:rPr>
          <w:t xml:space="preserve"> randomized clinical trial. JAMA Intern Med 2016;176(7):913-920. [PMCID: PMC4935624]</w:t>
        </w:r>
      </w:hyperlink>
    </w:p>
    <w:p w14:paraId="5F6EFBC0" w14:textId="77777777" w:rsidR="00A5345D" w:rsidRPr="00F52D82" w:rsidRDefault="00DE6FCE" w:rsidP="00A5345D">
      <w:pPr>
        <w:pStyle w:val="NormalWeb"/>
        <w:rPr>
          <w:sz w:val="20"/>
          <w:szCs w:val="20"/>
        </w:rPr>
      </w:pPr>
      <w:hyperlink r:id="rId64" w:tgtFrame="_blank" w:history="1">
        <w:r w:rsidR="00A5345D" w:rsidRPr="00F52D82">
          <w:rPr>
            <w:rStyle w:val="Hyperlink"/>
            <w:sz w:val="20"/>
            <w:szCs w:val="20"/>
          </w:rPr>
          <w:t xml:space="preserve">Guthrie KA, Larson JC, </w:t>
        </w:r>
        <w:proofErr w:type="spellStart"/>
        <w:r w:rsidR="00A5345D" w:rsidRPr="00F52D82">
          <w:rPr>
            <w:rStyle w:val="Hyperlink"/>
            <w:sz w:val="20"/>
            <w:szCs w:val="20"/>
          </w:rPr>
          <w:t>Ensrud</w:t>
        </w:r>
        <w:proofErr w:type="spellEnd"/>
        <w:r w:rsidR="00A5345D" w:rsidRPr="00F52D82">
          <w:rPr>
            <w:rStyle w:val="Hyperlink"/>
            <w:sz w:val="20"/>
            <w:szCs w:val="20"/>
          </w:rPr>
          <w:t xml:space="preserve"> KE, Anderson GL, Carpenter JS, Freeman EW, Joffe, H, LaCroix AZ, Manson JE, Morin CM, Newton KM, </w:t>
        </w:r>
        <w:proofErr w:type="spellStart"/>
        <w:r w:rsidR="00A5345D" w:rsidRPr="00F52D82">
          <w:rPr>
            <w:rStyle w:val="Hyperlink"/>
            <w:sz w:val="20"/>
            <w:szCs w:val="20"/>
          </w:rPr>
          <w:t>Otte</w:t>
        </w:r>
        <w:proofErr w:type="spellEnd"/>
        <w:r w:rsidR="00A5345D" w:rsidRPr="00F52D82">
          <w:rPr>
            <w:rStyle w:val="Hyperlink"/>
            <w:sz w:val="20"/>
            <w:szCs w:val="20"/>
          </w:rPr>
          <w:t xml:space="preserve"> J, Reed SD, McCurry S. Effects of pharmacologic and nonpharmacologic interventions on insomnia symptoms and subjective sleep quality in women with hot flashes: A pooled analysis of individual participant data from 4 </w:t>
        </w:r>
        <w:proofErr w:type="spellStart"/>
        <w:r w:rsidR="00A5345D" w:rsidRPr="00F52D82">
          <w:rPr>
            <w:rStyle w:val="Hyperlink"/>
            <w:sz w:val="20"/>
            <w:szCs w:val="20"/>
          </w:rPr>
          <w:t>MsFLASH</w:t>
        </w:r>
        <w:proofErr w:type="spellEnd"/>
        <w:r w:rsidR="00A5345D" w:rsidRPr="00F52D82">
          <w:rPr>
            <w:rStyle w:val="Hyperlink"/>
            <w:sz w:val="20"/>
            <w:szCs w:val="20"/>
          </w:rPr>
          <w:t xml:space="preserve"> trials. Sleep 2018:41(1</w:t>
        </w:r>
        <w:proofErr w:type="gramStart"/>
        <w:r w:rsidR="00A5345D" w:rsidRPr="00F52D82">
          <w:rPr>
            <w:rStyle w:val="Hyperlink"/>
            <w:sz w:val="20"/>
            <w:szCs w:val="20"/>
          </w:rPr>
          <w:t>);zsx</w:t>
        </w:r>
        <w:proofErr w:type="gramEnd"/>
        <w:r w:rsidR="00A5345D" w:rsidRPr="00F52D82">
          <w:rPr>
            <w:rStyle w:val="Hyperlink"/>
            <w:sz w:val="20"/>
            <w:szCs w:val="20"/>
          </w:rPr>
          <w:t>190. [PMCID: PMC6380606]</w:t>
        </w:r>
      </w:hyperlink>
    </w:p>
    <w:p w14:paraId="3FBCEA17" w14:textId="77777777" w:rsidR="00A5345D" w:rsidRPr="00F52D82" w:rsidRDefault="00DE6FCE" w:rsidP="00A5345D">
      <w:pPr>
        <w:pStyle w:val="NormalWeb"/>
        <w:rPr>
          <w:sz w:val="20"/>
          <w:szCs w:val="20"/>
        </w:rPr>
      </w:pPr>
      <w:hyperlink r:id="rId65" w:tgtFrame="_blank" w:history="1">
        <w:r w:rsidR="00A5345D" w:rsidRPr="00F52D82">
          <w:rPr>
            <w:rStyle w:val="Hyperlink"/>
            <w:sz w:val="20"/>
            <w:szCs w:val="20"/>
          </w:rPr>
          <w:t xml:space="preserve">Diem SJ, LaCroix AZ. Reed SD, Larson JC, Newton KM, </w:t>
        </w:r>
        <w:proofErr w:type="spellStart"/>
        <w:r w:rsidR="00A5345D" w:rsidRPr="00F52D82">
          <w:rPr>
            <w:rStyle w:val="Hyperlink"/>
            <w:sz w:val="20"/>
            <w:szCs w:val="20"/>
          </w:rPr>
          <w:t>Ensrud</w:t>
        </w:r>
        <w:proofErr w:type="spellEnd"/>
        <w:r w:rsidR="00A5345D" w:rsidRPr="00F52D82">
          <w:rPr>
            <w:rStyle w:val="Hyperlink"/>
            <w:sz w:val="20"/>
            <w:szCs w:val="20"/>
          </w:rPr>
          <w:t xml:space="preserve"> KE, Woods NF, Guthrie KA. Effects of pharmacologic and non-pharmacologic interventions on menopause-related quality of life: a pooled analysis of individual participant data from four </w:t>
        </w:r>
        <w:proofErr w:type="spellStart"/>
        <w:r w:rsidR="00A5345D" w:rsidRPr="00F52D82">
          <w:rPr>
            <w:rStyle w:val="Hyperlink"/>
            <w:sz w:val="20"/>
            <w:szCs w:val="20"/>
          </w:rPr>
          <w:t>MsFLASH</w:t>
        </w:r>
        <w:proofErr w:type="spellEnd"/>
        <w:r w:rsidR="00A5345D" w:rsidRPr="00F52D82">
          <w:rPr>
            <w:rStyle w:val="Hyperlink"/>
            <w:sz w:val="20"/>
            <w:szCs w:val="20"/>
          </w:rPr>
          <w:t xml:space="preserve"> trials. In press, Menopause 2020.</w:t>
        </w:r>
      </w:hyperlink>
    </w:p>
    <w:p w14:paraId="4D6D3910" w14:textId="77777777" w:rsidR="00A5345D" w:rsidRPr="00F52D82" w:rsidRDefault="00DE6FCE" w:rsidP="00A5345D">
      <w:pPr>
        <w:pStyle w:val="NormalWeb"/>
        <w:rPr>
          <w:sz w:val="20"/>
          <w:szCs w:val="20"/>
        </w:rPr>
      </w:pPr>
      <w:hyperlink r:id="rId66" w:tgtFrame="_blank" w:history="1">
        <w:r w:rsidR="00A5345D" w:rsidRPr="00F52D82">
          <w:rPr>
            <w:rStyle w:val="Hyperlink"/>
            <w:sz w:val="20"/>
            <w:szCs w:val="20"/>
          </w:rPr>
          <w:t xml:space="preserve">Carpenter JS, </w:t>
        </w:r>
        <w:proofErr w:type="spellStart"/>
        <w:r w:rsidR="00A5345D" w:rsidRPr="00F52D82">
          <w:rPr>
            <w:rStyle w:val="Hyperlink"/>
            <w:sz w:val="20"/>
            <w:szCs w:val="20"/>
          </w:rPr>
          <w:t>Bakoyannis</w:t>
        </w:r>
        <w:proofErr w:type="spellEnd"/>
        <w:r w:rsidR="00A5345D" w:rsidRPr="00F52D82">
          <w:rPr>
            <w:rStyle w:val="Hyperlink"/>
            <w:sz w:val="20"/>
            <w:szCs w:val="20"/>
          </w:rPr>
          <w:t xml:space="preserve"> G, </w:t>
        </w:r>
        <w:proofErr w:type="spellStart"/>
        <w:r w:rsidR="00A5345D" w:rsidRPr="00F52D82">
          <w:rPr>
            <w:rStyle w:val="Hyperlink"/>
            <w:sz w:val="20"/>
            <w:szCs w:val="20"/>
          </w:rPr>
          <w:t>Otte</w:t>
        </w:r>
        <w:proofErr w:type="spellEnd"/>
        <w:r w:rsidR="00A5345D" w:rsidRPr="00F52D82">
          <w:rPr>
            <w:rStyle w:val="Hyperlink"/>
            <w:sz w:val="20"/>
            <w:szCs w:val="20"/>
          </w:rPr>
          <w:t xml:space="preserve"> JL, Chen CX, Rand KL, Woods NF, Newton KM, Joffe H, Manson JE, Freeman EW, Guthrie KA. Validity, cut-points, and minimally important differences for two hot flash-related daily interference scales. Menopause 2017;24(8):877-885. [PMCID: PMC6002749]</w:t>
        </w:r>
      </w:hyperlink>
    </w:p>
    <w:p w14:paraId="72330A4E" w14:textId="77777777" w:rsidR="00A5345D" w:rsidRPr="00F52D82" w:rsidRDefault="00DE6FCE" w:rsidP="00A5345D">
      <w:pPr>
        <w:pStyle w:val="NormalWeb"/>
        <w:rPr>
          <w:sz w:val="20"/>
          <w:szCs w:val="20"/>
        </w:rPr>
      </w:pPr>
      <w:hyperlink r:id="rId67" w:tgtFrame="_blank" w:history="1">
        <w:r w:rsidR="00A5345D" w:rsidRPr="00F52D82">
          <w:rPr>
            <w:rStyle w:val="Hyperlink"/>
            <w:sz w:val="20"/>
            <w:szCs w:val="20"/>
          </w:rPr>
          <w:t>Mitchell CM, Srinivasan S, Plantinga A, Wu MC, Reed SD, Guthrie KA, LaCroix AZ, Fiedler T, Munch M, Liu C, Hoffman NG, Blair IA, Newton K, Freeman EW, Joffe H, Cohen L, Fredricks DN. Associations between improvement in genitourinary symptoms of menopause and changes in the vaginal ecosystem. Menopause 2018;25(5):500-507. [PMCID: PMC5898977]</w:t>
        </w:r>
      </w:hyperlink>
    </w:p>
    <w:p w14:paraId="2B1F36F7" w14:textId="77777777" w:rsidR="00A5345D" w:rsidRPr="00F52D82" w:rsidRDefault="00DE6FCE" w:rsidP="00A5345D">
      <w:pPr>
        <w:pStyle w:val="NormalWeb"/>
        <w:rPr>
          <w:sz w:val="20"/>
          <w:szCs w:val="20"/>
        </w:rPr>
      </w:pPr>
      <w:hyperlink r:id="rId68" w:tgtFrame="_blank" w:history="1">
        <w:r w:rsidR="00A5345D" w:rsidRPr="00F52D82">
          <w:rPr>
            <w:rStyle w:val="Hyperlink"/>
            <w:sz w:val="20"/>
            <w:szCs w:val="20"/>
          </w:rPr>
          <w:t xml:space="preserve">Mitchell CM, Reed SD, Diem S, Larson JC, Newton KM, </w:t>
        </w:r>
        <w:proofErr w:type="spellStart"/>
        <w:r w:rsidR="00A5345D" w:rsidRPr="00F52D82">
          <w:rPr>
            <w:rStyle w:val="Hyperlink"/>
            <w:sz w:val="20"/>
            <w:szCs w:val="20"/>
          </w:rPr>
          <w:t>Ensrud</w:t>
        </w:r>
        <w:proofErr w:type="spellEnd"/>
        <w:r w:rsidR="00A5345D" w:rsidRPr="00F52D82">
          <w:rPr>
            <w:rStyle w:val="Hyperlink"/>
            <w:sz w:val="20"/>
            <w:szCs w:val="20"/>
          </w:rPr>
          <w:t xml:space="preserve"> KE, LaCroix AZ, </w:t>
        </w:r>
        <w:proofErr w:type="spellStart"/>
        <w:r w:rsidR="00A5345D" w:rsidRPr="00F52D82">
          <w:rPr>
            <w:rStyle w:val="Hyperlink"/>
            <w:sz w:val="20"/>
            <w:szCs w:val="20"/>
          </w:rPr>
          <w:t>Caan</w:t>
        </w:r>
        <w:proofErr w:type="spellEnd"/>
        <w:r w:rsidR="00A5345D" w:rsidRPr="00F52D82">
          <w:rPr>
            <w:rStyle w:val="Hyperlink"/>
            <w:sz w:val="20"/>
            <w:szCs w:val="20"/>
          </w:rPr>
          <w:t xml:space="preserve"> B, Guthrie KA. Efficacy of Vaginal Estradiol or Vaginal Moisturizer vs Placebo for Treating Postmenopausal Vulvovaginal Symptoms: A Randomized Clinical Trial. JAMA Intern Med 2018;178(5):681-690. [PMCID: PMC5885275]</w:t>
        </w:r>
      </w:hyperlink>
    </w:p>
    <w:p w14:paraId="678C7978" w14:textId="77777777" w:rsidR="00A5345D" w:rsidRPr="00F52D82" w:rsidRDefault="00DE6FCE" w:rsidP="00A5345D">
      <w:pPr>
        <w:pStyle w:val="NormalWeb"/>
        <w:rPr>
          <w:sz w:val="20"/>
          <w:szCs w:val="20"/>
        </w:rPr>
      </w:pPr>
      <w:hyperlink r:id="rId69" w:tgtFrame="_blank" w:history="1">
        <w:r w:rsidR="00A5345D" w:rsidRPr="00F52D82">
          <w:rPr>
            <w:rStyle w:val="Hyperlink"/>
            <w:sz w:val="20"/>
            <w:szCs w:val="20"/>
          </w:rPr>
          <w:t>Mitchell CM, Reed SD, Guthrie KA. Good clinical practice in diagnosis of vulvovaginal symptoms – Reply. JAMA Intern Med 2018;178(8):1136-1137.</w:t>
        </w:r>
      </w:hyperlink>
    </w:p>
    <w:p w14:paraId="131CE556" w14:textId="77777777" w:rsidR="00A5345D" w:rsidRPr="00F52D82" w:rsidRDefault="00DE6FCE" w:rsidP="00A5345D">
      <w:pPr>
        <w:pStyle w:val="NormalWeb"/>
        <w:rPr>
          <w:sz w:val="20"/>
          <w:szCs w:val="20"/>
        </w:rPr>
      </w:pPr>
      <w:hyperlink r:id="rId70" w:tgtFrame="_blank" w:history="1">
        <w:r w:rsidR="00A5345D" w:rsidRPr="00F52D82">
          <w:rPr>
            <w:rStyle w:val="Hyperlink"/>
            <w:sz w:val="20"/>
            <w:szCs w:val="20"/>
          </w:rPr>
          <w:t xml:space="preserve">Diem SJ, Guthrie KA, Mitchell CM, Reed SD, Larson JC, </w:t>
        </w:r>
        <w:proofErr w:type="spellStart"/>
        <w:r w:rsidR="00A5345D" w:rsidRPr="00F52D82">
          <w:rPr>
            <w:rStyle w:val="Hyperlink"/>
            <w:sz w:val="20"/>
            <w:szCs w:val="20"/>
          </w:rPr>
          <w:t>Ensrud</w:t>
        </w:r>
        <w:proofErr w:type="spellEnd"/>
        <w:r w:rsidR="00A5345D" w:rsidRPr="00F52D82">
          <w:rPr>
            <w:rStyle w:val="Hyperlink"/>
            <w:sz w:val="20"/>
            <w:szCs w:val="20"/>
          </w:rPr>
          <w:t xml:space="preserve"> KE, LaCroix AZ. Effects of vaginal estradiol tablets and moisturizer on menopause-specific quality of life and mood in healthy postmenopausal women with vaginal symptoms: a randomized clinical trial. Menopause 2018;25(10):1086-1093. [PMCID: PMC6136971]</w:t>
        </w:r>
      </w:hyperlink>
    </w:p>
    <w:p w14:paraId="5696C791" w14:textId="77777777" w:rsidR="00A5345D" w:rsidRPr="00F52D82" w:rsidRDefault="00DE6FCE" w:rsidP="00A5345D">
      <w:pPr>
        <w:pStyle w:val="NormalWeb"/>
        <w:rPr>
          <w:sz w:val="20"/>
          <w:szCs w:val="20"/>
        </w:rPr>
      </w:pPr>
      <w:hyperlink r:id="rId71" w:tgtFrame="_blank" w:history="1">
        <w:r w:rsidR="00A5345D" w:rsidRPr="00F52D82">
          <w:rPr>
            <w:rStyle w:val="Hyperlink"/>
            <w:sz w:val="20"/>
            <w:szCs w:val="20"/>
          </w:rPr>
          <w:t xml:space="preserve">Guthrie KA, </w:t>
        </w:r>
        <w:proofErr w:type="spellStart"/>
        <w:r w:rsidR="00A5345D" w:rsidRPr="00F52D82">
          <w:rPr>
            <w:rStyle w:val="Hyperlink"/>
            <w:sz w:val="20"/>
            <w:szCs w:val="20"/>
          </w:rPr>
          <w:t>Caan</w:t>
        </w:r>
        <w:proofErr w:type="spellEnd"/>
        <w:r w:rsidR="00A5345D" w:rsidRPr="00F52D82">
          <w:rPr>
            <w:rStyle w:val="Hyperlink"/>
            <w:sz w:val="20"/>
            <w:szCs w:val="20"/>
          </w:rPr>
          <w:t xml:space="preserve"> B, Diem S, </w:t>
        </w:r>
        <w:proofErr w:type="spellStart"/>
        <w:r w:rsidR="00A5345D" w:rsidRPr="00F52D82">
          <w:rPr>
            <w:rStyle w:val="Hyperlink"/>
            <w:sz w:val="20"/>
            <w:szCs w:val="20"/>
          </w:rPr>
          <w:t>Ensrud</w:t>
        </w:r>
        <w:proofErr w:type="spellEnd"/>
        <w:r w:rsidR="00A5345D" w:rsidRPr="00F52D82">
          <w:rPr>
            <w:rStyle w:val="Hyperlink"/>
            <w:sz w:val="20"/>
            <w:szCs w:val="20"/>
          </w:rPr>
          <w:t xml:space="preserve"> KE, Greaves SR, Larson JC, Newton KM, Reed SD, LaCroix AZ. Facebook advertising for recruitment of midlife women with bothersome vaginal symptoms: a pilot study. Clin Trials 2019; 16(5):476-480. [PMCID: PMC6742530]</w:t>
        </w:r>
      </w:hyperlink>
    </w:p>
    <w:p w14:paraId="7172EFC6" w14:textId="77777777" w:rsidR="00A5345D" w:rsidRPr="00F52D82" w:rsidRDefault="00DE6FCE" w:rsidP="00A5345D">
      <w:pPr>
        <w:pStyle w:val="NormalWeb"/>
        <w:rPr>
          <w:sz w:val="20"/>
          <w:szCs w:val="20"/>
        </w:rPr>
      </w:pPr>
      <w:hyperlink r:id="rId72" w:tgtFrame="_blank" w:history="1">
        <w:r w:rsidR="00A5345D" w:rsidRPr="00F52D82">
          <w:rPr>
            <w:rStyle w:val="Hyperlink"/>
            <w:sz w:val="20"/>
            <w:szCs w:val="20"/>
          </w:rPr>
          <w:t xml:space="preserve">Mitchell CM, Guthrie KA, Larson J, Diem S, LaCroix AZ, </w:t>
        </w:r>
        <w:proofErr w:type="spellStart"/>
        <w:r w:rsidR="00A5345D" w:rsidRPr="00F52D82">
          <w:rPr>
            <w:rStyle w:val="Hyperlink"/>
            <w:sz w:val="20"/>
            <w:szCs w:val="20"/>
          </w:rPr>
          <w:t>Caan</w:t>
        </w:r>
        <w:proofErr w:type="spellEnd"/>
        <w:r w:rsidR="00A5345D" w:rsidRPr="00F52D82">
          <w:rPr>
            <w:rStyle w:val="Hyperlink"/>
            <w:sz w:val="20"/>
            <w:szCs w:val="20"/>
          </w:rPr>
          <w:t xml:space="preserve"> B, </w:t>
        </w:r>
        <w:proofErr w:type="spellStart"/>
        <w:r w:rsidR="00A5345D" w:rsidRPr="00F52D82">
          <w:rPr>
            <w:rStyle w:val="Hyperlink"/>
            <w:sz w:val="20"/>
            <w:szCs w:val="20"/>
          </w:rPr>
          <w:t>Shifren</w:t>
        </w:r>
        <w:proofErr w:type="spellEnd"/>
        <w:r w:rsidR="00A5345D" w:rsidRPr="00F52D82">
          <w:rPr>
            <w:rStyle w:val="Hyperlink"/>
            <w:sz w:val="20"/>
            <w:szCs w:val="20"/>
          </w:rPr>
          <w:t xml:space="preserve"> JL, Woods NF, Heiman JR, Lindau S, Reed SD. Sexual </w:t>
        </w:r>
        <w:proofErr w:type="gramStart"/>
        <w:r w:rsidR="00A5345D" w:rsidRPr="00F52D82">
          <w:rPr>
            <w:rStyle w:val="Hyperlink"/>
            <w:sz w:val="20"/>
            <w:szCs w:val="20"/>
          </w:rPr>
          <w:t>frequency</w:t>
        </w:r>
        <w:proofErr w:type="gramEnd"/>
        <w:r w:rsidR="00A5345D" w:rsidRPr="00F52D82">
          <w:rPr>
            <w:rStyle w:val="Hyperlink"/>
            <w:sz w:val="20"/>
            <w:szCs w:val="20"/>
          </w:rPr>
          <w:t xml:space="preserve"> and pain in a randomized clinical trial of vaginal estradiol tablets, moisturizer, and placebo in postmenopausal women. Menopause 2019;26(8):816-822. [PMCID: PMC6663586]</w:t>
        </w:r>
      </w:hyperlink>
    </w:p>
    <w:p w14:paraId="6165608F" w14:textId="77777777" w:rsidR="00A5345D" w:rsidRPr="00F52D82" w:rsidRDefault="00DE6FCE" w:rsidP="00A5345D">
      <w:pPr>
        <w:pStyle w:val="NormalWeb"/>
        <w:rPr>
          <w:sz w:val="20"/>
          <w:szCs w:val="20"/>
        </w:rPr>
      </w:pPr>
      <w:hyperlink r:id="rId73" w:tgtFrame="_blank" w:history="1">
        <w:r w:rsidR="00A5345D" w:rsidRPr="00F52D82">
          <w:rPr>
            <w:rStyle w:val="Hyperlink"/>
            <w:sz w:val="20"/>
            <w:szCs w:val="20"/>
          </w:rPr>
          <w:t xml:space="preserve">Gibson CJ, Huang AJ, Larson JC, Mitchell C, Diem S, LaCroix A, Newton K, Reed S, Guthrie KA. Patient-centered change in the day-to-day impact of </w:t>
        </w:r>
        <w:proofErr w:type="spellStart"/>
        <w:r w:rsidR="00A5345D" w:rsidRPr="00F52D82">
          <w:rPr>
            <w:rStyle w:val="Hyperlink"/>
            <w:sz w:val="20"/>
            <w:szCs w:val="20"/>
          </w:rPr>
          <w:t>postmenopausalmvaginal</w:t>
        </w:r>
        <w:proofErr w:type="spellEnd"/>
        <w:r w:rsidR="00A5345D" w:rsidRPr="00F52D82">
          <w:rPr>
            <w:rStyle w:val="Hyperlink"/>
            <w:sz w:val="20"/>
            <w:szCs w:val="20"/>
          </w:rPr>
          <w:t xml:space="preserve"> symptoms: results from a multicentered randomized trial. In press, Am J </w:t>
        </w:r>
        <w:proofErr w:type="spellStart"/>
        <w:r w:rsidR="00A5345D" w:rsidRPr="00F52D82">
          <w:rPr>
            <w:rStyle w:val="Hyperlink"/>
            <w:sz w:val="20"/>
            <w:szCs w:val="20"/>
          </w:rPr>
          <w:t>Obstet</w:t>
        </w:r>
        <w:proofErr w:type="spellEnd"/>
        <w:r w:rsidR="00A5345D" w:rsidRPr="00F52D82">
          <w:rPr>
            <w:rStyle w:val="Hyperlink"/>
            <w:sz w:val="20"/>
            <w:szCs w:val="20"/>
          </w:rPr>
          <w:t xml:space="preserve"> </w:t>
        </w:r>
        <w:proofErr w:type="spellStart"/>
        <w:r w:rsidR="00A5345D" w:rsidRPr="00F52D82">
          <w:rPr>
            <w:rStyle w:val="Hyperlink"/>
            <w:sz w:val="20"/>
            <w:szCs w:val="20"/>
          </w:rPr>
          <w:t>Gynecol</w:t>
        </w:r>
        <w:proofErr w:type="spellEnd"/>
        <w:r w:rsidR="00A5345D" w:rsidRPr="00F52D82">
          <w:rPr>
            <w:rStyle w:val="Hyperlink"/>
            <w:sz w:val="20"/>
            <w:szCs w:val="20"/>
          </w:rPr>
          <w:t>, 2020.</w:t>
        </w:r>
      </w:hyperlink>
    </w:p>
    <w:p w14:paraId="093641DE" w14:textId="77777777" w:rsidR="00A5345D" w:rsidRPr="00F52D82" w:rsidRDefault="00DE6FCE" w:rsidP="00A5345D">
      <w:pPr>
        <w:pStyle w:val="NormalWeb"/>
        <w:rPr>
          <w:sz w:val="20"/>
          <w:szCs w:val="20"/>
        </w:rPr>
      </w:pPr>
      <w:hyperlink r:id="rId74" w:tgtFrame="_blank" w:history="1">
        <w:r w:rsidR="00A5345D" w:rsidRPr="00F52D82">
          <w:rPr>
            <w:rStyle w:val="Hyperlink"/>
            <w:sz w:val="20"/>
            <w:szCs w:val="20"/>
          </w:rPr>
          <w:t xml:space="preserve">Hunter MM, Guthrie KA, Larson JC, Reed SD, Mitchell CM, Diem SJ, LaCroix AZ, Huang A. Convergent-Divergent Validity and Correlates of the Day-to-Day Impact of Vaginal Aging Domain Scales in the </w:t>
        </w:r>
        <w:proofErr w:type="spellStart"/>
        <w:r w:rsidR="00A5345D" w:rsidRPr="00F52D82">
          <w:rPr>
            <w:rStyle w:val="Hyperlink"/>
            <w:sz w:val="20"/>
            <w:szCs w:val="20"/>
          </w:rPr>
          <w:t>MsFLASH</w:t>
        </w:r>
        <w:proofErr w:type="spellEnd"/>
        <w:r w:rsidR="00A5345D" w:rsidRPr="00F52D82">
          <w:rPr>
            <w:rStyle w:val="Hyperlink"/>
            <w:sz w:val="20"/>
            <w:szCs w:val="20"/>
          </w:rPr>
          <w:t xml:space="preserve"> Vaginal Health Trial. J Sex Med 2020;17(1):117-125. [PMCID: PMC6956841]</w:t>
        </w:r>
      </w:hyperlink>
    </w:p>
    <w:p w14:paraId="0189950E" w14:textId="77777777" w:rsidR="00A5345D" w:rsidRPr="00F52D82" w:rsidRDefault="00DE6FCE" w:rsidP="00A5345D">
      <w:pPr>
        <w:pStyle w:val="NormalWeb"/>
        <w:rPr>
          <w:sz w:val="20"/>
          <w:szCs w:val="20"/>
        </w:rPr>
      </w:pPr>
      <w:hyperlink r:id="rId75" w:tgtFrame="_blank" w:history="1">
        <w:r w:rsidR="00A5345D" w:rsidRPr="00F52D82">
          <w:rPr>
            <w:rStyle w:val="Hyperlink"/>
            <w:sz w:val="20"/>
            <w:szCs w:val="20"/>
          </w:rPr>
          <w:t xml:space="preserve">Reed SD, LaCroix AZ, Anderson GL, </w:t>
        </w:r>
        <w:proofErr w:type="spellStart"/>
        <w:r w:rsidR="00A5345D" w:rsidRPr="00F52D82">
          <w:rPr>
            <w:rStyle w:val="Hyperlink"/>
            <w:sz w:val="20"/>
            <w:szCs w:val="20"/>
          </w:rPr>
          <w:t>Ensrud</w:t>
        </w:r>
        <w:proofErr w:type="spellEnd"/>
        <w:r w:rsidR="00A5345D" w:rsidRPr="00F52D82">
          <w:rPr>
            <w:rStyle w:val="Hyperlink"/>
            <w:sz w:val="20"/>
            <w:szCs w:val="20"/>
          </w:rPr>
          <w:t xml:space="preserve"> KE, </w:t>
        </w:r>
        <w:proofErr w:type="spellStart"/>
        <w:r w:rsidR="00A5345D" w:rsidRPr="00F52D82">
          <w:rPr>
            <w:rStyle w:val="Hyperlink"/>
            <w:sz w:val="20"/>
            <w:szCs w:val="20"/>
          </w:rPr>
          <w:t>Caan</w:t>
        </w:r>
        <w:proofErr w:type="spellEnd"/>
        <w:r w:rsidR="00A5345D" w:rsidRPr="00F52D82">
          <w:rPr>
            <w:rStyle w:val="Hyperlink"/>
            <w:sz w:val="20"/>
            <w:szCs w:val="20"/>
          </w:rPr>
          <w:t xml:space="preserve"> B, Carpenter JS, Cohen L, Diem S, Freeman E, Joffe H, Larson JC, McCurry SM, Mitchell CM, Newton KM, </w:t>
        </w:r>
        <w:proofErr w:type="spellStart"/>
        <w:r w:rsidR="00A5345D" w:rsidRPr="00F52D82">
          <w:rPr>
            <w:rStyle w:val="Hyperlink"/>
            <w:sz w:val="20"/>
            <w:szCs w:val="20"/>
          </w:rPr>
          <w:t>Sternfeld</w:t>
        </w:r>
        <w:proofErr w:type="spellEnd"/>
        <w:r w:rsidR="00A5345D" w:rsidRPr="00F52D82">
          <w:rPr>
            <w:rStyle w:val="Hyperlink"/>
            <w:sz w:val="20"/>
            <w:szCs w:val="20"/>
          </w:rPr>
          <w:t xml:space="preserve"> S, Guthrie KA. Lights on </w:t>
        </w:r>
        <w:proofErr w:type="spellStart"/>
        <w:r w:rsidR="00A5345D" w:rsidRPr="00F52D82">
          <w:rPr>
            <w:rStyle w:val="Hyperlink"/>
            <w:sz w:val="20"/>
            <w:szCs w:val="20"/>
          </w:rPr>
          <w:t>MsFLASH</w:t>
        </w:r>
        <w:proofErr w:type="spellEnd"/>
        <w:r w:rsidR="00A5345D" w:rsidRPr="00F52D82">
          <w:rPr>
            <w:rStyle w:val="Hyperlink"/>
            <w:sz w:val="20"/>
            <w:szCs w:val="20"/>
          </w:rPr>
          <w:t>: a review of contributions. Menopause 2020;27(4):473-484.</w:t>
        </w:r>
      </w:hyperlink>
    </w:p>
    <w:p w14:paraId="1627DE6E" w14:textId="77777777" w:rsidR="00A5345D" w:rsidRPr="00F52D82" w:rsidRDefault="00DE6FCE" w:rsidP="00A5345D">
      <w:pPr>
        <w:pStyle w:val="NormalWeb"/>
        <w:rPr>
          <w:sz w:val="20"/>
          <w:szCs w:val="20"/>
        </w:rPr>
      </w:pPr>
      <w:hyperlink r:id="rId76" w:tgtFrame="_blank" w:history="1">
        <w:r w:rsidR="00A5345D" w:rsidRPr="00F52D82">
          <w:rPr>
            <w:rStyle w:val="Hyperlink"/>
            <w:sz w:val="20"/>
            <w:szCs w:val="20"/>
          </w:rPr>
          <w:t xml:space="preserve">Carpenter J, Tisdale J, Chen CX, Kovacs R, Larson J, Guthrie K, </w:t>
        </w:r>
        <w:proofErr w:type="spellStart"/>
        <w:r w:rsidR="00A5345D" w:rsidRPr="00F52D82">
          <w:rPr>
            <w:rStyle w:val="Hyperlink"/>
            <w:sz w:val="20"/>
            <w:szCs w:val="20"/>
          </w:rPr>
          <w:t>Ensrud</w:t>
        </w:r>
        <w:proofErr w:type="spellEnd"/>
        <w:r w:rsidR="00A5345D" w:rsidRPr="00F52D82">
          <w:rPr>
            <w:rStyle w:val="Hyperlink"/>
            <w:sz w:val="20"/>
            <w:szCs w:val="20"/>
          </w:rPr>
          <w:t xml:space="preserve"> K, Newton K, LaCroix AZ. A </w:t>
        </w:r>
        <w:proofErr w:type="spellStart"/>
        <w:r w:rsidR="00A5345D" w:rsidRPr="00F52D82">
          <w:rPr>
            <w:rStyle w:val="Hyperlink"/>
            <w:sz w:val="20"/>
            <w:szCs w:val="20"/>
          </w:rPr>
          <w:t>MsFLASH</w:t>
        </w:r>
        <w:proofErr w:type="spellEnd"/>
        <w:r w:rsidR="00A5345D" w:rsidRPr="00F52D82">
          <w:rPr>
            <w:rStyle w:val="Hyperlink"/>
            <w:sz w:val="20"/>
            <w:szCs w:val="20"/>
          </w:rPr>
          <w:t xml:space="preserve"> investigation of self-reported menopausal palpitations distress. Submitted, J </w:t>
        </w:r>
        <w:proofErr w:type="spellStart"/>
        <w:r w:rsidR="00A5345D" w:rsidRPr="00F52D82">
          <w:rPr>
            <w:rStyle w:val="Hyperlink"/>
            <w:sz w:val="20"/>
            <w:szCs w:val="20"/>
          </w:rPr>
          <w:t>Womens</w:t>
        </w:r>
        <w:proofErr w:type="spellEnd"/>
        <w:r w:rsidR="00A5345D" w:rsidRPr="00F52D82">
          <w:rPr>
            <w:rStyle w:val="Hyperlink"/>
            <w:sz w:val="20"/>
            <w:szCs w:val="20"/>
          </w:rPr>
          <w:t>’ Health, 2020.</w:t>
        </w:r>
      </w:hyperlink>
    </w:p>
    <w:p w14:paraId="6CCBA0ED" w14:textId="1384DD17" w:rsidR="007D68D7" w:rsidRPr="00F52D82" w:rsidRDefault="007D68D7" w:rsidP="00A5345D">
      <w:pPr>
        <w:spacing w:before="100" w:beforeAutospacing="1" w:after="270" w:line="240" w:lineRule="auto"/>
        <w:rPr>
          <w:rFonts w:ascii="Times New Roman" w:eastAsia="Times New Roman" w:hAnsi="Times New Roman" w:cs="Times New Roman"/>
          <w:color w:val="000000"/>
        </w:rPr>
      </w:pPr>
    </w:p>
    <w:p w14:paraId="5AE9A5A6" w14:textId="36E11C9C" w:rsidR="007D68D7" w:rsidRPr="00F52D82" w:rsidRDefault="007D68D7" w:rsidP="007D68D7">
      <w:pPr>
        <w:numPr>
          <w:ilvl w:val="1"/>
          <w:numId w:val="18"/>
        </w:numPr>
        <w:spacing w:before="100" w:beforeAutospacing="1" w:after="60" w:line="240" w:lineRule="auto"/>
        <w:rPr>
          <w:rFonts w:ascii="Times New Roman" w:eastAsia="Times New Roman" w:hAnsi="Times New Roman" w:cs="Times New Roman"/>
          <w:color w:val="000000"/>
        </w:rPr>
      </w:pPr>
      <w:bookmarkStart w:id="282" w:name="IsResultsRef"/>
      <w:r w:rsidRPr="00F52D82">
        <w:rPr>
          <w:rFonts w:ascii="Times New Roman" w:eastAsia="Times New Roman" w:hAnsi="Times New Roman" w:cs="Times New Roman"/>
          <w:b/>
          <w:bCs/>
          <w:color w:val="000000"/>
        </w:rPr>
        <w:t>Results Reference</w:t>
      </w:r>
      <w:bookmarkEnd w:id="282"/>
      <w:r w:rsidRPr="00F52D82">
        <w:rPr>
          <w:rFonts w:ascii="Times New Roman" w:eastAsia="Times New Roman" w:hAnsi="Times New Roman" w:cs="Times New Roman"/>
          <w:color w:val="000000"/>
        </w:rPr>
        <w:br/>
        <w:t xml:space="preserve">Definition: Indicate if the reference provided reports on results from this clinical study. Select </w:t>
      </w:r>
      <w:r w:rsidR="00B16BD1" w:rsidRPr="00F52D82">
        <w:rPr>
          <w:rFonts w:ascii="Times New Roman" w:eastAsia="Times New Roman" w:hAnsi="Times New Roman" w:cs="Times New Roman"/>
          <w:color w:val="000000"/>
        </w:rPr>
        <w:t>NO</w:t>
      </w:r>
    </w:p>
    <w:p w14:paraId="5084AD64" w14:textId="77777777" w:rsidR="007D68D7" w:rsidRPr="00F52D82" w:rsidRDefault="007D68D7" w:rsidP="007D68D7">
      <w:pPr>
        <w:spacing w:beforeAutospacing="1" w:after="270" w:line="240" w:lineRule="auto"/>
        <w:ind w:left="720"/>
        <w:rPr>
          <w:rFonts w:ascii="Times New Roman" w:eastAsia="Times New Roman" w:hAnsi="Times New Roman" w:cs="Times New Roman"/>
          <w:color w:val="000000"/>
        </w:rPr>
      </w:pPr>
      <w:r w:rsidRPr="00F52D82">
        <w:rPr>
          <w:rFonts w:ascii="Times New Roman" w:eastAsia="Times New Roman" w:hAnsi="Times New Roman" w:cs="Times New Roman"/>
          <w:color w:val="000000"/>
        </w:rPr>
        <w:br/>
      </w:r>
      <w:bookmarkStart w:id="283" w:name="Links"/>
      <w:r w:rsidRPr="00F52D82">
        <w:rPr>
          <w:rFonts w:ascii="Times New Roman" w:eastAsia="Times New Roman" w:hAnsi="Times New Roman" w:cs="Times New Roman"/>
          <w:b/>
          <w:bCs/>
          <w:color w:val="000000"/>
        </w:rPr>
        <w:t>Links</w:t>
      </w:r>
      <w:bookmarkEnd w:id="283"/>
      <w:r w:rsidRPr="00F52D82">
        <w:rPr>
          <w:rFonts w:ascii="Times New Roman" w:eastAsia="Times New Roman" w:hAnsi="Times New Roman" w:cs="Times New Roman"/>
          <w:color w:val="000000"/>
        </w:rPr>
        <w:br/>
        <w:t>Definition: A web site directly relevant to the protocol may be entered, if desired. Do not include sites whose primary goal is to advertise or sell commercial products or services. Links to educational, research, government, and other non-profit web pages are acceptable. All submitted links are subject to review by ClinicalTrials.gov.</w:t>
      </w:r>
    </w:p>
    <w:p w14:paraId="175C28D4" w14:textId="77777777" w:rsidR="003C4AB3" w:rsidRPr="00F52D82" w:rsidRDefault="007D68D7" w:rsidP="003C4AB3">
      <w:pPr>
        <w:pStyle w:val="ListParagraph"/>
        <w:numPr>
          <w:ilvl w:val="1"/>
          <w:numId w:val="24"/>
        </w:numPr>
        <w:spacing w:before="100" w:beforeAutospacing="1" w:after="270" w:line="240" w:lineRule="auto"/>
        <w:rPr>
          <w:rFonts w:ascii="Times New Roman" w:eastAsia="Times New Roman" w:hAnsi="Times New Roman" w:cs="Times New Roman"/>
          <w:color w:val="000000"/>
        </w:rPr>
      </w:pPr>
      <w:bookmarkStart w:id="284" w:name="URL"/>
      <w:r w:rsidRPr="00F52D82">
        <w:rPr>
          <w:rFonts w:ascii="Times New Roman" w:eastAsia="Times New Roman" w:hAnsi="Times New Roman" w:cs="Times New Roman"/>
          <w:b/>
          <w:bCs/>
          <w:color w:val="000000"/>
        </w:rPr>
        <w:t>URL</w:t>
      </w:r>
      <w:bookmarkEnd w:id="284"/>
      <w:r w:rsidRPr="00F52D82">
        <w:rPr>
          <w:rFonts w:ascii="Times New Roman" w:eastAsia="Times New Roman" w:hAnsi="Times New Roman" w:cs="Times New Roman"/>
          <w:color w:val="000000"/>
        </w:rPr>
        <w:br/>
      </w:r>
      <w:r w:rsidR="003C4AB3" w:rsidRPr="00F52D82">
        <w:rPr>
          <w:rFonts w:ascii="Times New Roman" w:hAnsi="Times New Roman" w:cs="Times New Roman"/>
        </w:rPr>
        <w:t>North American Menopause Society: </w:t>
      </w:r>
      <w:hyperlink r:id="rId77" w:history="1">
        <w:r w:rsidR="003C4AB3" w:rsidRPr="00F52D82">
          <w:rPr>
            <w:rStyle w:val="Hyperlink"/>
            <w:rFonts w:ascii="Times New Roman" w:hAnsi="Times New Roman" w:cs="Times New Roman"/>
          </w:rPr>
          <w:t>https://www.menopause.org/for-women</w:t>
        </w:r>
      </w:hyperlink>
      <w:r w:rsidR="003C4AB3" w:rsidRPr="00F52D82">
        <w:rPr>
          <w:rFonts w:ascii="Times New Roman" w:hAnsi="Times New Roman" w:cs="Times New Roman"/>
        </w:rPr>
        <w:br/>
      </w:r>
      <w:r w:rsidR="003C4AB3" w:rsidRPr="00F52D82">
        <w:rPr>
          <w:rFonts w:ascii="Times New Roman" w:hAnsi="Times New Roman" w:cs="Times New Roman"/>
        </w:rPr>
        <w:br/>
        <w:t>National Institute on Aging: </w:t>
      </w:r>
      <w:hyperlink r:id="rId78" w:history="1">
        <w:r w:rsidR="003C4AB3" w:rsidRPr="00F52D82">
          <w:rPr>
            <w:rStyle w:val="Hyperlink"/>
            <w:rFonts w:ascii="Times New Roman" w:hAnsi="Times New Roman" w:cs="Times New Roman"/>
          </w:rPr>
          <w:t>https://www.nia.nih.gov/health/topics/menopause</w:t>
        </w:r>
      </w:hyperlink>
      <w:r w:rsidR="003C4AB3" w:rsidRPr="00F52D82">
        <w:rPr>
          <w:rFonts w:ascii="Times New Roman" w:hAnsi="Times New Roman" w:cs="Times New Roman"/>
        </w:rPr>
        <w:br/>
      </w:r>
      <w:r w:rsidR="003C4AB3" w:rsidRPr="00F52D82">
        <w:rPr>
          <w:rFonts w:ascii="Times New Roman" w:hAnsi="Times New Roman" w:cs="Times New Roman"/>
        </w:rPr>
        <w:br/>
        <w:t>The Office on Women’s Health-Menopause: </w:t>
      </w:r>
      <w:hyperlink r:id="rId79" w:history="1">
        <w:r w:rsidR="003C4AB3" w:rsidRPr="00F52D82">
          <w:rPr>
            <w:rStyle w:val="Hyperlink"/>
            <w:rFonts w:ascii="Times New Roman" w:hAnsi="Times New Roman" w:cs="Times New Roman"/>
          </w:rPr>
          <w:t>https://www.womenshealth.gov/menopause</w:t>
        </w:r>
      </w:hyperlink>
    </w:p>
    <w:p w14:paraId="0CFCB83D" w14:textId="252177C9" w:rsidR="007D68D7" w:rsidRPr="00F52D82" w:rsidRDefault="003C4AB3" w:rsidP="008E68EC">
      <w:pPr>
        <w:pStyle w:val="ListParagraph"/>
        <w:numPr>
          <w:ilvl w:val="1"/>
          <w:numId w:val="24"/>
        </w:numPr>
        <w:spacing w:before="100" w:beforeAutospacing="1" w:after="27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MyMenoplan.</w:t>
      </w:r>
      <w:r w:rsidRPr="00F52D82">
        <w:rPr>
          <w:rFonts w:ascii="Times New Roman" w:eastAsia="Times New Roman" w:hAnsi="Times New Roman" w:cs="Times New Roman"/>
          <w:color w:val="000000"/>
        </w:rPr>
        <w:t xml:space="preserve">org </w:t>
      </w:r>
    </w:p>
    <w:p w14:paraId="5634A6A5" w14:textId="77777777" w:rsidR="007D68D7" w:rsidRPr="00F52D82" w:rsidRDefault="007D68D7" w:rsidP="007D68D7">
      <w:pPr>
        <w:spacing w:before="100" w:beforeAutospacing="1" w:after="100" w:afterAutospacing="1" w:line="240" w:lineRule="auto"/>
        <w:ind w:left="1440"/>
        <w:rPr>
          <w:rFonts w:ascii="Times New Roman" w:eastAsia="Times New Roman" w:hAnsi="Times New Roman" w:cs="Times New Roman"/>
          <w:color w:val="000000"/>
        </w:rPr>
      </w:pPr>
      <w:bookmarkStart w:id="285" w:name="LinkDescription"/>
      <w:r w:rsidRPr="00F52D82">
        <w:rPr>
          <w:rFonts w:ascii="Times New Roman" w:eastAsia="Times New Roman" w:hAnsi="Times New Roman" w:cs="Times New Roman"/>
          <w:b/>
          <w:bCs/>
          <w:color w:val="000000"/>
        </w:rPr>
        <w:t>Description</w:t>
      </w:r>
      <w:bookmarkEnd w:id="285"/>
      <w:r w:rsidRPr="00F52D82">
        <w:rPr>
          <w:rFonts w:ascii="Times New Roman" w:eastAsia="Times New Roman" w:hAnsi="Times New Roman" w:cs="Times New Roman"/>
          <w:color w:val="000000"/>
        </w:rPr>
        <w:br/>
        <w:t>Definition: Title or brief description of the linked page.</w:t>
      </w:r>
      <w:r w:rsidRPr="00F52D82">
        <w:rPr>
          <w:rFonts w:ascii="Times New Roman" w:eastAsia="Times New Roman" w:hAnsi="Times New Roman" w:cs="Times New Roman"/>
          <w:color w:val="000000"/>
        </w:rPr>
        <w:br/>
        <w:t>Limit: 254 characters.</w:t>
      </w:r>
    </w:p>
    <w:p w14:paraId="0A59C90D" w14:textId="32F0E105" w:rsidR="00502F4A" w:rsidRPr="00F52D82" w:rsidRDefault="00502F4A" w:rsidP="00502F4A">
      <w:pPr>
        <w:pStyle w:val="ListParagraph"/>
        <w:numPr>
          <w:ilvl w:val="1"/>
          <w:numId w:val="24"/>
        </w:numPr>
        <w:spacing w:before="100" w:beforeAutospacing="1" w:after="270" w:line="240" w:lineRule="auto"/>
        <w:rPr>
          <w:rFonts w:ascii="Times New Roman" w:eastAsia="Times New Roman" w:hAnsi="Times New Roman" w:cs="Times New Roman"/>
          <w:color w:val="000000"/>
        </w:rPr>
      </w:pPr>
      <w:r w:rsidRPr="00F52D82">
        <w:rPr>
          <w:rFonts w:ascii="Times New Roman" w:hAnsi="Times New Roman" w:cs="Times New Roman"/>
        </w:rPr>
        <w:t>North American Menopause Society: </w:t>
      </w:r>
      <w:r w:rsidR="00C10736" w:rsidRPr="00F52D82">
        <w:rPr>
          <w:rFonts w:ascii="Times New Roman" w:hAnsi="Times New Roman" w:cs="Times New Roman"/>
        </w:rPr>
        <w:t xml:space="preserve">Official website </w:t>
      </w:r>
      <w:r w:rsidR="00A90FEC" w:rsidRPr="00F52D82">
        <w:rPr>
          <w:rFonts w:ascii="Times New Roman" w:hAnsi="Times New Roman" w:cs="Times New Roman"/>
        </w:rPr>
        <w:t>of the North American Menopause Society</w:t>
      </w:r>
      <w:r w:rsidR="00C10736" w:rsidRPr="00F52D82">
        <w:rPr>
          <w:rFonts w:ascii="Times New Roman" w:hAnsi="Times New Roman" w:cs="Times New Roman"/>
        </w:rPr>
        <w:t xml:space="preserve"> </w:t>
      </w:r>
      <w:r w:rsidRPr="00F52D82">
        <w:rPr>
          <w:rFonts w:ascii="Times New Roman" w:hAnsi="Times New Roman" w:cs="Times New Roman"/>
        </w:rPr>
        <w:br/>
      </w:r>
      <w:r w:rsidRPr="00F52D82">
        <w:rPr>
          <w:rFonts w:ascii="Times New Roman" w:hAnsi="Times New Roman" w:cs="Times New Roman"/>
        </w:rPr>
        <w:br/>
        <w:t>National Institute on Aging: </w:t>
      </w:r>
      <w:r w:rsidR="00A90FEC" w:rsidRPr="00F52D82">
        <w:rPr>
          <w:rFonts w:ascii="Times New Roman" w:hAnsi="Times New Roman" w:cs="Times New Roman"/>
        </w:rPr>
        <w:t>NIA Information on Menopause</w:t>
      </w:r>
      <w:r w:rsidRPr="00F52D82">
        <w:rPr>
          <w:rFonts w:ascii="Times New Roman" w:hAnsi="Times New Roman" w:cs="Times New Roman"/>
        </w:rPr>
        <w:br/>
        <w:t>The Office on Women’s Health-Menopause: </w:t>
      </w:r>
      <w:r w:rsidR="00A90FEC" w:rsidRPr="00F52D82">
        <w:rPr>
          <w:rFonts w:ascii="Times New Roman" w:hAnsi="Times New Roman" w:cs="Times New Roman"/>
        </w:rPr>
        <w:t>US Departme</w:t>
      </w:r>
      <w:r w:rsidR="008E792E" w:rsidRPr="00F52D82">
        <w:rPr>
          <w:rFonts w:ascii="Times New Roman" w:hAnsi="Times New Roman" w:cs="Times New Roman"/>
        </w:rPr>
        <w:t>nt of Health and Human Services website information on menopause</w:t>
      </w:r>
    </w:p>
    <w:p w14:paraId="3182B311" w14:textId="071B596C" w:rsidR="00502F4A" w:rsidRPr="00F52D82" w:rsidRDefault="00502F4A" w:rsidP="00502F4A">
      <w:pPr>
        <w:pStyle w:val="ListParagraph"/>
        <w:numPr>
          <w:ilvl w:val="1"/>
          <w:numId w:val="24"/>
        </w:numPr>
        <w:spacing w:before="100" w:beforeAutospacing="1" w:after="27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MyMenoplan.</w:t>
      </w:r>
      <w:r w:rsidRPr="00F52D82">
        <w:rPr>
          <w:rFonts w:ascii="Times New Roman" w:eastAsia="Times New Roman" w:hAnsi="Times New Roman" w:cs="Times New Roman"/>
          <w:color w:val="000000"/>
        </w:rPr>
        <w:t>org</w:t>
      </w:r>
      <w:r w:rsidR="008E792E" w:rsidRPr="00F52D82">
        <w:rPr>
          <w:rFonts w:ascii="Times New Roman" w:eastAsia="Times New Roman" w:hAnsi="Times New Roman" w:cs="Times New Roman"/>
          <w:color w:val="000000"/>
        </w:rPr>
        <w:t xml:space="preserve">: Website designed distilling information from </w:t>
      </w:r>
      <w:proofErr w:type="spellStart"/>
      <w:r w:rsidR="008E792E" w:rsidRPr="00F52D82">
        <w:rPr>
          <w:rFonts w:ascii="Times New Roman" w:eastAsia="Times New Roman" w:hAnsi="Times New Roman" w:cs="Times New Roman"/>
          <w:color w:val="000000"/>
        </w:rPr>
        <w:t>MsFlash</w:t>
      </w:r>
      <w:proofErr w:type="spellEnd"/>
      <w:r w:rsidR="008E792E" w:rsidRPr="00F52D82">
        <w:rPr>
          <w:rFonts w:ascii="Times New Roman" w:eastAsia="Times New Roman" w:hAnsi="Times New Roman" w:cs="Times New Roman"/>
          <w:color w:val="000000"/>
        </w:rPr>
        <w:t xml:space="preserve"> studies</w:t>
      </w:r>
    </w:p>
    <w:p w14:paraId="67762F69" w14:textId="77777777" w:rsidR="00502F4A" w:rsidRPr="00F52D82" w:rsidRDefault="00502F4A" w:rsidP="007D68D7">
      <w:pPr>
        <w:spacing w:before="100" w:beforeAutospacing="1" w:after="100" w:afterAutospacing="1" w:line="240" w:lineRule="auto"/>
        <w:ind w:left="1440"/>
        <w:rPr>
          <w:rFonts w:ascii="Times New Roman" w:eastAsia="Times New Roman" w:hAnsi="Times New Roman" w:cs="Times New Roman"/>
          <w:color w:val="000000"/>
        </w:rPr>
      </w:pPr>
    </w:p>
    <w:p w14:paraId="0AEA4A9A" w14:textId="42F7EE85" w:rsidR="007D68D7" w:rsidRPr="00F52D82" w:rsidRDefault="007D68D7" w:rsidP="009B043A">
      <w:pPr>
        <w:spacing w:beforeAutospacing="1" w:after="270" w:line="240" w:lineRule="auto"/>
        <w:ind w:left="720"/>
        <w:rPr>
          <w:rFonts w:ascii="Times New Roman" w:eastAsia="Times New Roman" w:hAnsi="Times New Roman" w:cs="Times New Roman"/>
          <w:color w:val="000000"/>
        </w:rPr>
      </w:pPr>
      <w:r w:rsidRPr="00F52D82">
        <w:rPr>
          <w:rFonts w:ascii="Times New Roman" w:eastAsia="Times New Roman" w:hAnsi="Times New Roman" w:cs="Times New Roman"/>
          <w:color w:val="000000"/>
        </w:rPr>
        <w:lastRenderedPageBreak/>
        <w:br/>
      </w:r>
      <w:bookmarkStart w:id="286" w:name="AvailableStudyData"/>
      <w:r w:rsidRPr="00F52D82">
        <w:rPr>
          <w:rFonts w:ascii="Times New Roman" w:eastAsia="Times New Roman" w:hAnsi="Times New Roman" w:cs="Times New Roman"/>
          <w:b/>
          <w:bCs/>
          <w:color w:val="000000"/>
        </w:rPr>
        <w:t>Available IPD and Supporting Information</w:t>
      </w:r>
      <w:bookmarkEnd w:id="286"/>
      <w:r w:rsidRPr="00F52D82">
        <w:rPr>
          <w:rFonts w:ascii="Times New Roman" w:eastAsia="Times New Roman" w:hAnsi="Times New Roman" w:cs="Times New Roman"/>
          <w:color w:val="000000"/>
        </w:rPr>
        <w:br/>
      </w:r>
    </w:p>
    <w:p w14:paraId="593CB0C3" w14:textId="77777777" w:rsidR="007D68D7" w:rsidRPr="00F52D82" w:rsidRDefault="007D68D7" w:rsidP="007D68D7">
      <w:pPr>
        <w:spacing w:after="0" w:line="240" w:lineRule="auto"/>
        <w:rPr>
          <w:rFonts w:ascii="Times New Roman" w:eastAsia="Times New Roman" w:hAnsi="Times New Roman" w:cs="Times New Roman"/>
        </w:rPr>
      </w:pPr>
      <w:r w:rsidRPr="00F52D82">
        <w:rPr>
          <w:rFonts w:ascii="Times New Roman" w:eastAsia="Times New Roman" w:hAnsi="Times New Roman" w:cs="Times New Roman"/>
          <w:color w:val="000000"/>
        </w:rPr>
        <w:br/>
      </w:r>
    </w:p>
    <w:p w14:paraId="0856193C" w14:textId="77777777" w:rsidR="007D68D7" w:rsidRPr="00F52D82" w:rsidRDefault="00DE6FCE" w:rsidP="007D68D7">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7F8ACF4C">
          <v:rect id="_x0000_i1025" style="width:0;height:1.5pt" o:hralign="center" o:hrstd="t" o:hrnoshade="t" o:hr="t" fillcolor="black" stroked="f"/>
        </w:pict>
      </w:r>
    </w:p>
    <w:p w14:paraId="6A12D7F4" w14:textId="77777777" w:rsidR="007D68D7" w:rsidRPr="00F52D82" w:rsidRDefault="007D68D7" w:rsidP="007D68D7">
      <w:pPr>
        <w:spacing w:after="0" w:line="240" w:lineRule="auto"/>
        <w:rPr>
          <w:rFonts w:ascii="Times New Roman" w:eastAsia="Times New Roman" w:hAnsi="Times New Roman" w:cs="Times New Roman"/>
        </w:rPr>
      </w:pPr>
      <w:r w:rsidRPr="00F52D82">
        <w:rPr>
          <w:rFonts w:ascii="Times New Roman" w:eastAsia="Times New Roman" w:hAnsi="Times New Roman" w:cs="Times New Roman"/>
          <w:color w:val="000000"/>
        </w:rPr>
        <w:br/>
      </w:r>
    </w:p>
    <w:p w14:paraId="6FF39E94" w14:textId="400A4B35" w:rsidR="007D68D7" w:rsidRPr="00F52D82" w:rsidRDefault="007D68D7" w:rsidP="007D68D7">
      <w:pPr>
        <w:spacing w:after="0" w:line="240" w:lineRule="auto"/>
        <w:rPr>
          <w:rFonts w:ascii="Times New Roman" w:eastAsia="Times New Roman" w:hAnsi="Times New Roman" w:cs="Times New Roman"/>
          <w:color w:val="000000"/>
        </w:rPr>
      </w:pPr>
      <w:r w:rsidRPr="00F52D82">
        <w:rPr>
          <w:rFonts w:ascii="Times New Roman" w:eastAsia="Times New Roman" w:hAnsi="Times New Roman" w:cs="Times New Roman"/>
          <w:noProof/>
          <w:color w:val="000000"/>
        </w:rPr>
        <w:drawing>
          <wp:inline distT="0" distB="0" distL="0" distR="0" wp14:anchorId="0B3F8894" wp14:editId="3191C39E">
            <wp:extent cx="153670" cy="153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Upload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52D82">
        <w:rPr>
          <w:rFonts w:ascii="Times New Roman" w:eastAsia="Times New Roman" w:hAnsi="Times New Roman" w:cs="Times New Roman"/>
          <w:color w:val="000000"/>
        </w:rPr>
        <w:t> </w:t>
      </w:r>
      <w:bookmarkStart w:id="287" w:name="DocumentUpload"/>
      <w:r w:rsidRPr="00F52D82">
        <w:rPr>
          <w:rFonts w:ascii="Times New Roman" w:eastAsia="Times New Roman" w:hAnsi="Times New Roman" w:cs="Times New Roman"/>
          <w:b/>
          <w:bCs/>
          <w:color w:val="000000"/>
        </w:rPr>
        <w:t>A.1 Document Upload Information</w:t>
      </w:r>
      <w:bookmarkEnd w:id="287"/>
    </w:p>
    <w:p w14:paraId="70178607" w14:textId="77777777" w:rsidR="007D68D7" w:rsidRPr="00F52D82" w:rsidRDefault="007D68D7" w:rsidP="007D68D7">
      <w:pPr>
        <w:numPr>
          <w:ilvl w:val="0"/>
          <w:numId w:val="19"/>
        </w:numPr>
        <w:spacing w:before="100" w:beforeAutospacing="1" w:after="27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For details on uploading study documents (study protocol, statistical analysis plan, and/or informed consent form), see the </w:t>
      </w:r>
      <w:hyperlink r:id="rId80" w:anchor="DocumentUpload" w:history="1">
        <w:r w:rsidRPr="00F52D82">
          <w:rPr>
            <w:rFonts w:ascii="Times New Roman" w:eastAsia="Times New Roman" w:hAnsi="Times New Roman" w:cs="Times New Roman"/>
            <w:color w:val="0000FF"/>
            <w:u w:val="single"/>
          </w:rPr>
          <w:t>Document Upload Information</w:t>
        </w:r>
      </w:hyperlink>
      <w:r w:rsidRPr="00F52D82">
        <w:rPr>
          <w:rFonts w:ascii="Times New Roman" w:eastAsia="Times New Roman" w:hAnsi="Times New Roman" w:cs="Times New Roman"/>
          <w:color w:val="000000"/>
        </w:rPr>
        <w:t> in the Results Data Element Definitions.</w:t>
      </w:r>
    </w:p>
    <w:p w14:paraId="517DBAE5" w14:textId="77777777" w:rsidR="007D68D7" w:rsidRPr="00F52D82" w:rsidRDefault="007D68D7" w:rsidP="007D68D7">
      <w:pPr>
        <w:spacing w:after="0" w:line="240" w:lineRule="auto"/>
        <w:rPr>
          <w:rFonts w:ascii="Times New Roman" w:eastAsia="Times New Roman" w:hAnsi="Times New Roman" w:cs="Times New Roman"/>
        </w:rPr>
      </w:pPr>
    </w:p>
    <w:p w14:paraId="5F77C2E0" w14:textId="49DFC98A" w:rsidR="007D68D7" w:rsidRPr="00F52D82" w:rsidRDefault="007D68D7" w:rsidP="007D68D7">
      <w:pPr>
        <w:spacing w:after="0" w:line="240" w:lineRule="auto"/>
        <w:rPr>
          <w:rFonts w:ascii="Times New Roman" w:eastAsia="Times New Roman" w:hAnsi="Times New Roman" w:cs="Times New Roman"/>
          <w:color w:val="000000"/>
        </w:rPr>
      </w:pPr>
      <w:r w:rsidRPr="00F52D82">
        <w:rPr>
          <w:rFonts w:ascii="Times New Roman" w:eastAsia="Times New Roman" w:hAnsi="Times New Roman" w:cs="Times New Roman"/>
          <w:noProof/>
          <w:color w:val="000000"/>
        </w:rPr>
        <w:drawing>
          <wp:inline distT="0" distB="0" distL="0" distR="0" wp14:anchorId="1F6753E2" wp14:editId="56710BD5">
            <wp:extent cx="153670" cy="153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PartyContact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52D82">
        <w:rPr>
          <w:rFonts w:ascii="Times New Roman" w:eastAsia="Times New Roman" w:hAnsi="Times New Roman" w:cs="Times New Roman"/>
          <w:color w:val="000000"/>
        </w:rPr>
        <w:t> </w:t>
      </w:r>
      <w:bookmarkStart w:id="288" w:name="RespPartyContact"/>
      <w:r w:rsidRPr="00F52D82">
        <w:rPr>
          <w:rFonts w:ascii="Times New Roman" w:eastAsia="Times New Roman" w:hAnsi="Times New Roman" w:cs="Times New Roman"/>
          <w:b/>
          <w:bCs/>
          <w:color w:val="000000"/>
        </w:rPr>
        <w:t>A.2 Responsible Party Contact Information</w:t>
      </w:r>
      <w:bookmarkEnd w:id="288"/>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b/>
          <w:bCs/>
          <w:color w:val="000099"/>
        </w:rPr>
        <w:t>§</w:t>
      </w:r>
    </w:p>
    <w:p w14:paraId="107BE37E" w14:textId="77777777" w:rsidR="007D68D7" w:rsidRPr="00F52D82" w:rsidRDefault="007D68D7" w:rsidP="007D68D7">
      <w:pPr>
        <w:numPr>
          <w:ilvl w:val="0"/>
          <w:numId w:val="2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w:t>
      </w:r>
      <w:r w:rsidRPr="00F52D82">
        <w:rPr>
          <w:rFonts w:ascii="Times New Roman" w:eastAsia="Times New Roman" w:hAnsi="Times New Roman" w:cs="Times New Roman"/>
          <w:i/>
          <w:iCs/>
          <w:color w:val="000000"/>
        </w:rPr>
        <w:t>Provided as part of User Information or Organization Information in a PRS Account</w:t>
      </w:r>
      <w:r w:rsidRPr="00F52D82">
        <w:rPr>
          <w:rFonts w:ascii="Times New Roman" w:eastAsia="Times New Roman" w:hAnsi="Times New Roman" w:cs="Times New Roman"/>
          <w:color w:val="000000"/>
        </w:rPr>
        <w:t>)</w:t>
      </w:r>
      <w:r w:rsidRPr="00F52D82">
        <w:rPr>
          <w:rFonts w:ascii="Times New Roman" w:eastAsia="Times New Roman" w:hAnsi="Times New Roman" w:cs="Times New Roman"/>
          <w:color w:val="000000"/>
        </w:rPr>
        <w:br/>
      </w:r>
      <w:r w:rsidRPr="00F52D82">
        <w:rPr>
          <w:rFonts w:ascii="Times New Roman" w:eastAsia="Times New Roman" w:hAnsi="Times New Roman" w:cs="Times New Roman"/>
          <w:color w:val="000000"/>
        </w:rPr>
        <w:br/>
        <w:t>Definition: Administrative information to identify and enable communication with the responsible party by telephone, email, and regular mail or delivery service. Responsible Party Contact Information is for the individual who is the responsible party or of a designated employee of the organization that is the responsible party. (</w:t>
      </w:r>
      <w:r w:rsidRPr="00F52D82">
        <w:rPr>
          <w:rFonts w:ascii="Times New Roman" w:eastAsia="Times New Roman" w:hAnsi="Times New Roman" w:cs="Times New Roman"/>
          <w:i/>
          <w:iCs/>
          <w:color w:val="000000"/>
        </w:rPr>
        <w:t>Will not be made public - for administrative purposes only</w:t>
      </w:r>
      <w:r w:rsidRPr="00F52D82">
        <w:rPr>
          <w:rFonts w:ascii="Times New Roman" w:eastAsia="Times New Roman" w:hAnsi="Times New Roman" w:cs="Times New Roman"/>
          <w:color w:val="000000"/>
        </w:rPr>
        <w:t>.)</w:t>
      </w:r>
    </w:p>
    <w:p w14:paraId="7BD323A0" w14:textId="77777777" w:rsidR="007D68D7" w:rsidRPr="00F52D82" w:rsidRDefault="007D68D7" w:rsidP="007D68D7">
      <w:pPr>
        <w:spacing w:before="100" w:beforeAutospacing="1" w:after="100" w:afterAutospacing="1" w:line="240" w:lineRule="auto"/>
        <w:ind w:left="720"/>
        <w:rPr>
          <w:rFonts w:ascii="Times New Roman" w:eastAsia="Times New Roman" w:hAnsi="Times New Roman" w:cs="Times New Roman"/>
          <w:color w:val="000000"/>
        </w:rPr>
      </w:pPr>
      <w:r w:rsidRPr="00F52D82">
        <w:rPr>
          <w:rFonts w:ascii="Times New Roman" w:eastAsia="Times New Roman" w:hAnsi="Times New Roman" w:cs="Times New Roman"/>
          <w:color w:val="000000"/>
          <w:u w:val="single"/>
        </w:rPr>
        <w:t>Note</w:t>
      </w:r>
      <w:r w:rsidRPr="00F52D82">
        <w:rPr>
          <w:rFonts w:ascii="Times New Roman" w:eastAsia="Times New Roman" w:hAnsi="Times New Roman" w:cs="Times New Roman"/>
          <w:color w:val="000000"/>
        </w:rPr>
        <w:t>: "Responsible party" means with respect to a clinical study, the sponsor of the clinical study, as defined in 21 CFR 50.3; or the principal investigator of such clinical study if so designated by a sponsor, grantee, contractor, or awardee, so long as the principal investigator is responsible for conducting the study, has access to and control over the data from the clinical study, has the right to publish the results of the study, and has the ability to meet all of the requirements for the submission of clinical study information. For a pediatric postmarket surveillance of a device product that is not a clinical trial, the responsible party is the entity who FDA orders to conduct the pediatric postmarket surveillance of the device product.</w:t>
      </w:r>
    </w:p>
    <w:p w14:paraId="6E0A9C92" w14:textId="3393AD66" w:rsidR="007D68D7" w:rsidRPr="00F52D82" w:rsidRDefault="007D68D7" w:rsidP="007D68D7">
      <w:pPr>
        <w:numPr>
          <w:ilvl w:val="1"/>
          <w:numId w:val="2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Name of Individual </w:t>
      </w:r>
      <w:r w:rsidRPr="00F52D82">
        <w:rPr>
          <w:rFonts w:ascii="Times New Roman" w:eastAsia="Times New Roman" w:hAnsi="Times New Roman" w:cs="Times New Roman"/>
          <w:b/>
          <w:bCs/>
          <w:color w:val="CC0000"/>
        </w:rPr>
        <w:t>*</w:t>
      </w:r>
      <w:r w:rsidR="00FE579B" w:rsidRPr="00F52D82">
        <w:rPr>
          <w:rFonts w:ascii="Times New Roman" w:eastAsia="Times New Roman" w:hAnsi="Times New Roman" w:cs="Times New Roman"/>
          <w:b/>
          <w:bCs/>
          <w:color w:val="CC0000"/>
        </w:rPr>
        <w:t xml:space="preserve"> Andrea Z. LaCroix</w:t>
      </w:r>
    </w:p>
    <w:p w14:paraId="0AF16B4C" w14:textId="6A714F17" w:rsidR="00FE579B" w:rsidRPr="00F52D82" w:rsidRDefault="00FE579B" w:rsidP="00BC6AB4">
      <w:pPr>
        <w:numPr>
          <w:ilvl w:val="0"/>
          <w:numId w:val="2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Investigator Official Title</w:t>
      </w:r>
      <w:r w:rsidRPr="00F52D82">
        <w:rPr>
          <w:rFonts w:ascii="Times New Roman" w:eastAsia="Times New Roman" w:hAnsi="Times New Roman" w:cs="Times New Roman"/>
          <w:color w:val="000000"/>
        </w:rPr>
        <w:t xml:space="preserve">: Professor and Chief of Epidemiology, Family Medicine and Public Health </w:t>
      </w:r>
    </w:p>
    <w:p w14:paraId="40A5F7EE" w14:textId="77777777" w:rsidR="007D68D7" w:rsidRPr="00F52D82" w:rsidRDefault="007D68D7" w:rsidP="007D68D7">
      <w:pPr>
        <w:numPr>
          <w:ilvl w:val="1"/>
          <w:numId w:val="2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Physical Address </w:t>
      </w:r>
      <w:r w:rsidRPr="00F52D82">
        <w:rPr>
          <w:rFonts w:ascii="Times New Roman" w:eastAsia="Times New Roman" w:hAnsi="Times New Roman" w:cs="Times New Roman"/>
          <w:b/>
          <w:bCs/>
          <w:color w:val="CC0000"/>
        </w:rPr>
        <w:t>*</w:t>
      </w:r>
    </w:p>
    <w:p w14:paraId="3A253DBA" w14:textId="3FC6B28A" w:rsidR="007D68D7" w:rsidRPr="00F52D82" w:rsidRDefault="007D68D7" w:rsidP="00BC6AB4">
      <w:pPr>
        <w:numPr>
          <w:ilvl w:val="0"/>
          <w:numId w:val="2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Name of Organizational Affiliation </w:t>
      </w:r>
      <w:r w:rsidRPr="00F52D82">
        <w:rPr>
          <w:rFonts w:ascii="Times New Roman" w:eastAsia="Times New Roman" w:hAnsi="Times New Roman" w:cs="Times New Roman"/>
          <w:b/>
          <w:bCs/>
          <w:color w:val="CC0000"/>
        </w:rPr>
        <w:t>*</w:t>
      </w:r>
      <w:r w:rsidR="00BC6AB4" w:rsidRPr="00F52D82">
        <w:rPr>
          <w:rFonts w:ascii="Times New Roman" w:eastAsia="Times New Roman" w:hAnsi="Times New Roman" w:cs="Times New Roman"/>
          <w:b/>
          <w:bCs/>
          <w:color w:val="CC0000"/>
        </w:rPr>
        <w:t xml:space="preserve"> </w:t>
      </w:r>
      <w:r w:rsidR="00BC6AB4" w:rsidRPr="00F52D82">
        <w:rPr>
          <w:rFonts w:ascii="Times New Roman" w:eastAsia="Times New Roman" w:hAnsi="Times New Roman" w:cs="Times New Roman"/>
          <w:color w:val="000000"/>
        </w:rPr>
        <w:t xml:space="preserve">University of California San Diego </w:t>
      </w:r>
    </w:p>
    <w:p w14:paraId="41BDE15C" w14:textId="60FDC78B" w:rsidR="007D68D7" w:rsidRPr="00F52D82" w:rsidRDefault="007D68D7" w:rsidP="007D68D7">
      <w:pPr>
        <w:numPr>
          <w:ilvl w:val="2"/>
          <w:numId w:val="2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Street Address </w:t>
      </w:r>
      <w:r w:rsidRPr="00F52D82">
        <w:rPr>
          <w:rFonts w:ascii="Times New Roman" w:eastAsia="Times New Roman" w:hAnsi="Times New Roman" w:cs="Times New Roman"/>
          <w:b/>
          <w:bCs/>
          <w:color w:val="CC0000"/>
        </w:rPr>
        <w:t>*</w:t>
      </w:r>
      <w:r w:rsidR="00BC6AB4" w:rsidRPr="00F52D82">
        <w:rPr>
          <w:rFonts w:ascii="Times New Roman" w:eastAsia="Times New Roman" w:hAnsi="Times New Roman" w:cs="Times New Roman"/>
          <w:b/>
          <w:bCs/>
          <w:color w:val="CC0000"/>
        </w:rPr>
        <w:t xml:space="preserve"> </w:t>
      </w:r>
      <w:r w:rsidR="005A4CBA" w:rsidRPr="00F52D82">
        <w:rPr>
          <w:rFonts w:ascii="Times New Roman" w:eastAsia="Times New Roman" w:hAnsi="Times New Roman" w:cs="Times New Roman"/>
          <w:b/>
          <w:bCs/>
          <w:color w:val="CC0000"/>
        </w:rPr>
        <w:t>9500 Gilman Drive</w:t>
      </w:r>
    </w:p>
    <w:p w14:paraId="2C7B69A1" w14:textId="73E2397B" w:rsidR="007D68D7" w:rsidRPr="00F52D82" w:rsidRDefault="007D68D7" w:rsidP="007D68D7">
      <w:pPr>
        <w:numPr>
          <w:ilvl w:val="2"/>
          <w:numId w:val="2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City </w:t>
      </w:r>
      <w:r w:rsidRPr="00F52D82">
        <w:rPr>
          <w:rFonts w:ascii="Times New Roman" w:eastAsia="Times New Roman" w:hAnsi="Times New Roman" w:cs="Times New Roman"/>
          <w:b/>
          <w:bCs/>
          <w:color w:val="CC0000"/>
        </w:rPr>
        <w:t>*</w:t>
      </w:r>
      <w:r w:rsidR="005A4CBA" w:rsidRPr="00F52D82">
        <w:rPr>
          <w:rFonts w:ascii="Times New Roman" w:eastAsia="Times New Roman" w:hAnsi="Times New Roman" w:cs="Times New Roman"/>
          <w:b/>
          <w:bCs/>
          <w:color w:val="CC0000"/>
        </w:rPr>
        <w:t xml:space="preserve"> </w:t>
      </w:r>
      <w:r w:rsidR="005A4CBA" w:rsidRPr="00F52D82">
        <w:rPr>
          <w:rFonts w:ascii="Times New Roman" w:hAnsi="Times New Roman" w:cs="Times New Roman"/>
          <w:b/>
          <w:bCs/>
          <w:color w:val="666666"/>
          <w:sz w:val="18"/>
          <w:szCs w:val="18"/>
          <w:shd w:val="clear" w:color="auto" w:fill="E8E8E8"/>
        </w:rPr>
        <w:t xml:space="preserve">La Jolla, </w:t>
      </w:r>
    </w:p>
    <w:p w14:paraId="15900BD9" w14:textId="7A47717C" w:rsidR="007D68D7" w:rsidRPr="00F52D82" w:rsidRDefault="007D68D7" w:rsidP="007D68D7">
      <w:pPr>
        <w:numPr>
          <w:ilvl w:val="2"/>
          <w:numId w:val="2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State/Province </w:t>
      </w:r>
      <w:r w:rsidRPr="00F52D82">
        <w:rPr>
          <w:rFonts w:ascii="Times New Roman" w:eastAsia="Times New Roman" w:hAnsi="Times New Roman" w:cs="Times New Roman"/>
          <w:b/>
          <w:bCs/>
          <w:color w:val="CC0000"/>
        </w:rPr>
        <w:t>*</w:t>
      </w:r>
      <w:r w:rsidR="005A4CBA" w:rsidRPr="00F52D82">
        <w:rPr>
          <w:rFonts w:ascii="Times New Roman" w:eastAsia="Times New Roman" w:hAnsi="Times New Roman" w:cs="Times New Roman"/>
          <w:b/>
          <w:bCs/>
          <w:color w:val="CC0000"/>
        </w:rPr>
        <w:t>CA</w:t>
      </w:r>
    </w:p>
    <w:p w14:paraId="52234CD0" w14:textId="31FE3BB6" w:rsidR="007D68D7" w:rsidRPr="00F52D82" w:rsidRDefault="007D68D7" w:rsidP="005A4CBA">
      <w:pPr>
        <w:numPr>
          <w:ilvl w:val="2"/>
          <w:numId w:val="2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ZIP/Postal Code </w:t>
      </w:r>
      <w:r w:rsidRPr="00F52D82">
        <w:rPr>
          <w:rFonts w:ascii="Times New Roman" w:eastAsia="Times New Roman" w:hAnsi="Times New Roman" w:cs="Times New Roman"/>
          <w:b/>
          <w:bCs/>
          <w:color w:val="CC0000"/>
        </w:rPr>
        <w:t>*</w:t>
      </w:r>
      <w:r w:rsidR="005A4CBA" w:rsidRPr="00F52D82">
        <w:rPr>
          <w:rFonts w:ascii="Times New Roman" w:hAnsi="Times New Roman" w:cs="Times New Roman"/>
          <w:b/>
          <w:bCs/>
          <w:color w:val="666666"/>
          <w:sz w:val="18"/>
          <w:szCs w:val="18"/>
          <w:shd w:val="clear" w:color="auto" w:fill="E8E8E8"/>
        </w:rPr>
        <w:t xml:space="preserve">  92093  </w:t>
      </w:r>
    </w:p>
    <w:p w14:paraId="2F469E42" w14:textId="64D5C454" w:rsidR="007D68D7" w:rsidRPr="00F52D82" w:rsidRDefault="007D68D7" w:rsidP="007D68D7">
      <w:pPr>
        <w:numPr>
          <w:ilvl w:val="2"/>
          <w:numId w:val="2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Country </w:t>
      </w:r>
      <w:r w:rsidRPr="00F52D82">
        <w:rPr>
          <w:rFonts w:ascii="Times New Roman" w:eastAsia="Times New Roman" w:hAnsi="Times New Roman" w:cs="Times New Roman"/>
          <w:b/>
          <w:bCs/>
          <w:color w:val="CC0000"/>
        </w:rPr>
        <w:t>*</w:t>
      </w:r>
      <w:r w:rsidR="00D9687B" w:rsidRPr="00F52D82">
        <w:rPr>
          <w:rFonts w:ascii="Times New Roman" w:eastAsia="Times New Roman" w:hAnsi="Times New Roman" w:cs="Times New Roman"/>
          <w:b/>
          <w:bCs/>
          <w:color w:val="CC0000"/>
        </w:rPr>
        <w:t xml:space="preserve"> USA</w:t>
      </w:r>
    </w:p>
    <w:p w14:paraId="657B094D" w14:textId="63F813AF" w:rsidR="007D68D7" w:rsidRPr="00F52D82" w:rsidRDefault="007D68D7" w:rsidP="007D68D7">
      <w:pPr>
        <w:numPr>
          <w:ilvl w:val="2"/>
          <w:numId w:val="2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Phone: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t> </w:t>
      </w:r>
      <w:r w:rsidR="00D9687B" w:rsidRPr="00F52D82">
        <w:rPr>
          <w:rFonts w:ascii="Times New Roman" w:hAnsi="Times New Roman" w:cs="Times New Roman"/>
          <w:color w:val="333333"/>
          <w:sz w:val="18"/>
          <w:szCs w:val="18"/>
          <w:shd w:val="clear" w:color="auto" w:fill="F4F4F4"/>
        </w:rPr>
        <w:t>858-82</w:t>
      </w:r>
      <w:r w:rsidR="00D9687B" w:rsidRPr="00F52D82">
        <w:rPr>
          <w:rStyle w:val="Strong"/>
          <w:rFonts w:ascii="Times New Roman" w:hAnsi="Times New Roman" w:cs="Times New Roman"/>
          <w:color w:val="333333"/>
          <w:sz w:val="18"/>
          <w:szCs w:val="18"/>
          <w:shd w:val="clear" w:color="auto" w:fill="F4F4F4"/>
        </w:rPr>
        <w:t>2-0627</w:t>
      </w:r>
    </w:p>
    <w:p w14:paraId="3C20AFB5" w14:textId="77777777" w:rsidR="007D68D7" w:rsidRPr="00F52D82" w:rsidRDefault="007D68D7" w:rsidP="007D68D7">
      <w:pPr>
        <w:numPr>
          <w:ilvl w:val="2"/>
          <w:numId w:val="2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Ext: phone extension, if needed</w:t>
      </w:r>
    </w:p>
    <w:p w14:paraId="4D017956" w14:textId="1EBC9C7E" w:rsidR="007D68D7" w:rsidRPr="00F52D82" w:rsidRDefault="007D68D7" w:rsidP="007D68D7">
      <w:pPr>
        <w:numPr>
          <w:ilvl w:val="2"/>
          <w:numId w:val="2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lastRenderedPageBreak/>
        <w:t>Email: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t> </w:t>
      </w:r>
      <w:r w:rsidR="005A4CBA" w:rsidRPr="00F52D82">
        <w:rPr>
          <w:rFonts w:ascii="Times New Roman" w:eastAsia="Times New Roman" w:hAnsi="Times New Roman" w:cs="Times New Roman"/>
          <w:color w:val="000000"/>
        </w:rPr>
        <w:t>lacroix@ucsd.edu</w:t>
      </w:r>
    </w:p>
    <w:p w14:paraId="4C98B620" w14:textId="77777777" w:rsidR="007D68D7" w:rsidRPr="00F52D82" w:rsidRDefault="007D68D7" w:rsidP="007D68D7">
      <w:pPr>
        <w:spacing w:after="0" w:line="240" w:lineRule="auto"/>
        <w:rPr>
          <w:rFonts w:ascii="Times New Roman" w:eastAsia="Times New Roman" w:hAnsi="Times New Roman" w:cs="Times New Roman"/>
        </w:rPr>
      </w:pPr>
      <w:bookmarkStart w:id="289" w:name="HistoryOfChanges"/>
      <w:bookmarkEnd w:id="289"/>
      <w:r w:rsidRPr="00F52D82">
        <w:rPr>
          <w:rFonts w:ascii="Times New Roman" w:eastAsia="Times New Roman" w:hAnsi="Times New Roman" w:cs="Times New Roman"/>
          <w:color w:val="000000"/>
        </w:rPr>
        <w:br/>
      </w:r>
    </w:p>
    <w:p w14:paraId="198FDA52" w14:textId="4D3F9E1A" w:rsidR="007D68D7" w:rsidRPr="00F52D82" w:rsidRDefault="007D68D7" w:rsidP="007D68D7">
      <w:pPr>
        <w:spacing w:after="0" w:line="240" w:lineRule="auto"/>
        <w:rPr>
          <w:rFonts w:ascii="Times New Roman" w:eastAsia="Times New Roman" w:hAnsi="Times New Roman" w:cs="Times New Roman"/>
          <w:color w:val="000000"/>
        </w:rPr>
      </w:pPr>
      <w:r w:rsidRPr="00F52D82">
        <w:rPr>
          <w:rFonts w:ascii="Times New Roman" w:eastAsia="Times New Roman" w:hAnsi="Times New Roman" w:cs="Times New Roman"/>
          <w:noProof/>
          <w:color w:val="000000"/>
        </w:rPr>
        <w:drawing>
          <wp:inline distT="0" distB="0" distL="0" distR="0" wp14:anchorId="5A09CED4" wp14:editId="3FD79A1A">
            <wp:extent cx="153670" cy="153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yOfChanges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00"/>
        </w:rPr>
        <w:t>History of Changes</w:t>
      </w:r>
    </w:p>
    <w:p w14:paraId="3EB73675" w14:textId="77777777" w:rsidR="007D68D7" w:rsidRPr="00F52D82" w:rsidRDefault="007D68D7" w:rsidP="007D68D7">
      <w:pPr>
        <w:numPr>
          <w:ilvl w:val="0"/>
          <w:numId w:val="21"/>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January 18, 2017:  Document updated with data element changes per the FDAAA 801 final rule (42 CFR Part 11).</w:t>
      </w:r>
    </w:p>
    <w:p w14:paraId="15B108F6" w14:textId="77777777" w:rsidR="007D68D7" w:rsidRPr="00F52D82" w:rsidRDefault="007D68D7" w:rsidP="007D68D7">
      <w:pPr>
        <w:numPr>
          <w:ilvl w:val="0"/>
          <w:numId w:val="21"/>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February 07, 2017:  Formatting and typographical errors were corrected.</w:t>
      </w:r>
    </w:p>
    <w:p w14:paraId="43B192C5" w14:textId="77777777" w:rsidR="007D68D7" w:rsidRPr="00F52D82" w:rsidRDefault="007D68D7" w:rsidP="007D68D7">
      <w:pPr>
        <w:numPr>
          <w:ilvl w:val="0"/>
          <w:numId w:val="21"/>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April 18, 2017:  Added clarification that "(clinical trial)" has the same meaning as "Interventional" in Study Type and added definitions for "Yes" and "No" in U.S. Food and Drug Administration IND or IDE. Product Manufactured in and Exported from the U.S. and Outcome Measure Description definitions modified to describe when the information is required. Modified Cross-Reference element to address observational studies. Minor formatting changes.</w:t>
      </w:r>
    </w:p>
    <w:p w14:paraId="0E585B66" w14:textId="77777777" w:rsidR="007D68D7" w:rsidRPr="00F52D82" w:rsidRDefault="007D68D7" w:rsidP="007D68D7">
      <w:pPr>
        <w:numPr>
          <w:ilvl w:val="0"/>
          <w:numId w:val="21"/>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June 29, 2017:  Updated data elements related to Plan to Share IPD and moved to IPD Sharing Statement module. Added Document Upload Information reference (to Results Data Elements Definitions) as Appendix 1 (A.1.). Labeled Responsible Party Contact Information as Appendix 2 (A.2.). Brief Title, Study Phase - Early Phase 1, Collaborators, and Primary Purpose - Device Feasibility definitions updated with additional information to clarify meaning.</w:t>
      </w:r>
    </w:p>
    <w:p w14:paraId="6EB704A2" w14:textId="77777777" w:rsidR="007D68D7" w:rsidRPr="00F52D82" w:rsidRDefault="007D68D7" w:rsidP="007D68D7">
      <w:pPr>
        <w:numPr>
          <w:ilvl w:val="0"/>
          <w:numId w:val="21"/>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June 27, 2018:   Typographical errors were corrected.</w:t>
      </w:r>
    </w:p>
    <w:p w14:paraId="7E39BDF9" w14:textId="77777777" w:rsidR="007D68D7" w:rsidRPr="00F52D82" w:rsidRDefault="007D68D7" w:rsidP="007D68D7">
      <w:pPr>
        <w:numPr>
          <w:ilvl w:val="0"/>
          <w:numId w:val="21"/>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March 7, 2019:   Updated Patient Registry definition to link to the most recent edition of the Registries for Evaluating Patient Outcomes: A User's Guide.</w:t>
      </w:r>
    </w:p>
    <w:p w14:paraId="0839F4DE" w14:textId="77777777" w:rsidR="007D68D7" w:rsidRPr="00F52D82" w:rsidRDefault="007D68D7" w:rsidP="007D68D7">
      <w:pPr>
        <w:numPr>
          <w:ilvl w:val="0"/>
          <w:numId w:val="21"/>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October 1, 2020:   Increased field lengths.</w:t>
      </w:r>
    </w:p>
    <w:p w14:paraId="3273A26B" w14:textId="77777777" w:rsidR="007D68D7" w:rsidRPr="00F52D82" w:rsidRDefault="007D68D7" w:rsidP="007D68D7">
      <w:pPr>
        <w:spacing w:after="0" w:line="240" w:lineRule="auto"/>
        <w:rPr>
          <w:rFonts w:ascii="Times New Roman" w:eastAsia="Times New Roman" w:hAnsi="Times New Roman" w:cs="Times New Roman"/>
          <w:color w:val="000000"/>
        </w:rPr>
      </w:pPr>
    </w:p>
    <w:p w14:paraId="24DDE785" w14:textId="77777777" w:rsidR="00590EF1" w:rsidRPr="00F52D82" w:rsidRDefault="00590EF1">
      <w:pPr>
        <w:rPr>
          <w:rFonts w:ascii="Times New Roman" w:hAnsi="Times New Roman" w:cs="Times New Roman"/>
        </w:rPr>
      </w:pPr>
    </w:p>
    <w:sectPr w:rsidR="00590EF1" w:rsidRPr="00F52D8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 w:author="Hui Xin Ng" w:date="2022-01-18T11:36:00Z" w:initials="HXN">
    <w:p w14:paraId="76744B39" w14:textId="5827E141" w:rsidR="000B0E83" w:rsidRDefault="000B0E83">
      <w:pPr>
        <w:pStyle w:val="CommentText"/>
      </w:pPr>
      <w:r>
        <w:rPr>
          <w:rStyle w:val="CommentReference"/>
        </w:rPr>
        <w:annotationRef/>
      </w:r>
      <w:r>
        <w:t>Who to include? Q for Lesley Tinker</w:t>
      </w:r>
    </w:p>
  </w:comment>
  <w:comment w:id="232" w:author="Hui Xin Ng" w:date="2022-01-18T12:14:00Z" w:initials="HXN">
    <w:p w14:paraId="6F68C9CD" w14:textId="235290A5" w:rsidR="000B26F3" w:rsidRDefault="000B26F3">
      <w:pPr>
        <w:pStyle w:val="CommentText"/>
      </w:pPr>
      <w:r>
        <w:t xml:space="preserve"> </w:t>
      </w:r>
    </w:p>
  </w:comment>
  <w:comment w:id="233" w:author="Hui Xin Ng" w:date="2022-01-20T10:21:00Z" w:initials="HXN">
    <w:p w14:paraId="7313A655" w14:textId="741B2D69" w:rsidR="002C0045" w:rsidRDefault="002C0045" w:rsidP="002C0045">
      <w:pPr>
        <w:numPr>
          <w:ilvl w:val="0"/>
          <w:numId w:val="12"/>
        </w:numPr>
        <w:spacing w:before="100" w:beforeAutospacing="1" w:after="60" w:line="240" w:lineRule="auto"/>
        <w:rPr>
          <w:rFonts w:ascii="Times New Roman" w:eastAsia="Times New Roman" w:hAnsi="Times New Roman" w:cs="Times New Roman"/>
          <w:color w:val="000000"/>
        </w:rPr>
      </w:pPr>
      <w:r>
        <w:rPr>
          <w:rStyle w:val="CommentReference"/>
        </w:rPr>
        <w:annotationRef/>
      </w:r>
      <w:r>
        <w:rPr>
          <w:rFonts w:ascii="Times New Roman" w:eastAsia="Times New Roman" w:hAnsi="Times New Roman" w:cs="Times New Roman"/>
          <w:color w:val="000000"/>
        </w:rPr>
        <w:t>Perceived quality of info</w:t>
      </w:r>
    </w:p>
    <w:p w14:paraId="667DFAC5" w14:textId="2E0E4D23" w:rsidR="002C0045" w:rsidRDefault="002C0045" w:rsidP="002C0045">
      <w:pPr>
        <w:numPr>
          <w:ilvl w:val="0"/>
          <w:numId w:val="12"/>
        </w:numPr>
        <w:spacing w:before="100" w:beforeAutospacing="1"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Knowledge gain</w:t>
      </w:r>
    </w:p>
    <w:p w14:paraId="5C33BCD0" w14:textId="2E1C6EC3" w:rsidR="00A3228D" w:rsidRDefault="00A3228D" w:rsidP="002C0045">
      <w:pPr>
        <w:numPr>
          <w:ilvl w:val="0"/>
          <w:numId w:val="12"/>
        </w:numPr>
        <w:spacing w:before="100" w:beforeAutospacing="1"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Readability/Ease of Understanding</w:t>
      </w:r>
    </w:p>
    <w:p w14:paraId="7820155C" w14:textId="6F80D3CC" w:rsidR="00A3228D" w:rsidRDefault="00A3228D" w:rsidP="002C0045">
      <w:pPr>
        <w:numPr>
          <w:ilvl w:val="0"/>
          <w:numId w:val="12"/>
        </w:numPr>
        <w:spacing w:before="100" w:beforeAutospacing="1"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Credibility of info</w:t>
      </w:r>
    </w:p>
    <w:p w14:paraId="01C2BAA6" w14:textId="5875FED9" w:rsidR="00A3228D" w:rsidRDefault="00A3228D" w:rsidP="002C0045">
      <w:pPr>
        <w:numPr>
          <w:ilvl w:val="0"/>
          <w:numId w:val="12"/>
        </w:numPr>
        <w:spacing w:before="100" w:beforeAutospacing="1"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Intent to change</w:t>
      </w:r>
    </w:p>
    <w:p w14:paraId="49A92D31" w14:textId="5E222C51" w:rsidR="00A3228D" w:rsidRDefault="00A3228D" w:rsidP="002C0045">
      <w:pPr>
        <w:numPr>
          <w:ilvl w:val="0"/>
          <w:numId w:val="12"/>
        </w:numPr>
        <w:spacing w:before="100" w:beforeAutospacing="1"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Decision Making </w:t>
      </w:r>
    </w:p>
    <w:p w14:paraId="14168061" w14:textId="62FE8D16" w:rsidR="005D3897" w:rsidRDefault="005D3897" w:rsidP="002C0045">
      <w:pPr>
        <w:numPr>
          <w:ilvl w:val="0"/>
          <w:numId w:val="12"/>
        </w:numPr>
        <w:spacing w:before="100" w:beforeAutospacing="1"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Clarity </w:t>
      </w:r>
      <w:r w:rsidR="00DE3462">
        <w:rPr>
          <w:rFonts w:ascii="Times New Roman" w:eastAsia="Times New Roman" w:hAnsi="Times New Roman" w:cs="Times New Roman"/>
          <w:color w:val="000000"/>
        </w:rPr>
        <w:t>of Values</w:t>
      </w:r>
    </w:p>
    <w:p w14:paraId="740A43B9" w14:textId="03BE573D" w:rsidR="00C01889" w:rsidRDefault="00C01889" w:rsidP="002C0045">
      <w:pPr>
        <w:numPr>
          <w:ilvl w:val="0"/>
          <w:numId w:val="12"/>
        </w:numPr>
        <w:spacing w:before="100" w:beforeAutospacing="1"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Self-efficacy </w:t>
      </w:r>
    </w:p>
    <w:p w14:paraId="110A591D" w14:textId="40230470" w:rsidR="00C01889" w:rsidRDefault="00C01889" w:rsidP="002C0045">
      <w:pPr>
        <w:numPr>
          <w:ilvl w:val="0"/>
          <w:numId w:val="12"/>
        </w:numPr>
        <w:spacing w:before="100" w:beforeAutospacing="1"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Usability </w:t>
      </w:r>
      <w:r w:rsidR="00C16CD6">
        <w:rPr>
          <w:rFonts w:ascii="Times New Roman" w:eastAsia="Times New Roman" w:hAnsi="Times New Roman" w:cs="Times New Roman"/>
          <w:color w:val="000000"/>
        </w:rPr>
        <w:t>(only experimental condition)</w:t>
      </w:r>
    </w:p>
    <w:p w14:paraId="467F6A41" w14:textId="59ABB59C" w:rsidR="00C01889" w:rsidRDefault="00C01889" w:rsidP="002C0045">
      <w:pPr>
        <w:numPr>
          <w:ilvl w:val="0"/>
          <w:numId w:val="12"/>
        </w:numPr>
        <w:spacing w:before="100" w:beforeAutospacing="1"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Attractiveness</w:t>
      </w:r>
      <w:r w:rsidR="001700C7">
        <w:rPr>
          <w:rFonts w:ascii="Times New Roman" w:eastAsia="Times New Roman" w:hAnsi="Times New Roman" w:cs="Times New Roman"/>
          <w:color w:val="000000"/>
        </w:rPr>
        <w:t xml:space="preserve"> </w:t>
      </w:r>
    </w:p>
    <w:p w14:paraId="5E552D6A" w14:textId="7AAEBB88" w:rsidR="00C01889" w:rsidRPr="00A56B73" w:rsidRDefault="00C01889" w:rsidP="002C0045">
      <w:pPr>
        <w:numPr>
          <w:ilvl w:val="0"/>
          <w:numId w:val="12"/>
        </w:numPr>
        <w:spacing w:before="100" w:beforeAutospacing="1"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Literacy</w:t>
      </w:r>
      <w:r w:rsidR="001700C7">
        <w:rPr>
          <w:rFonts w:ascii="Times New Roman" w:eastAsia="Times New Roman" w:hAnsi="Times New Roman" w:cs="Times New Roman"/>
          <w:color w:val="000000"/>
        </w:rPr>
        <w:t xml:space="preserve"> (Info?)</w:t>
      </w:r>
    </w:p>
    <w:p w14:paraId="688003EC" w14:textId="53E110DA" w:rsidR="002C0045" w:rsidRDefault="002C0045">
      <w:pPr>
        <w:pStyle w:val="CommentText"/>
      </w:pPr>
    </w:p>
  </w:comment>
  <w:comment w:id="234" w:author="Hui Xin Ng" w:date="2022-01-20T11:29:00Z" w:initials="HXN">
    <w:p w14:paraId="2A619D8C" w14:textId="77777777" w:rsidR="006124D0" w:rsidRDefault="006124D0">
      <w:pPr>
        <w:pStyle w:val="CommentText"/>
      </w:pPr>
      <w:r>
        <w:rPr>
          <w:rStyle w:val="CommentReference"/>
        </w:rPr>
        <w:annotationRef/>
      </w:r>
      <w:r>
        <w:t>Secondary – reactions to website</w:t>
      </w:r>
    </w:p>
    <w:p w14:paraId="7CA1D16A" w14:textId="611EEE2E" w:rsidR="006124D0" w:rsidRDefault="006124D0">
      <w:pPr>
        <w:pStyle w:val="CommentText"/>
      </w:pPr>
      <w:r>
        <w:t xml:space="preserve">Primary </w:t>
      </w:r>
      <w:r w:rsidR="00710E6F">
        <w:t>–</w:t>
      </w:r>
      <w:r>
        <w:t xml:space="preserve"> </w:t>
      </w:r>
      <w:r w:rsidR="00872D75">
        <w:t>PQ, Readability,</w:t>
      </w:r>
      <w:r w:rsidR="00AA4F02">
        <w:t xml:space="preserve"> </w:t>
      </w:r>
      <w:proofErr w:type="gramStart"/>
      <w:r w:rsidR="00872D75">
        <w:t xml:space="preserve">credibility </w:t>
      </w:r>
      <w:r w:rsidR="00C03000">
        <w:t>,</w:t>
      </w:r>
      <w:proofErr w:type="gramEnd"/>
      <w:r w:rsidR="00C03000">
        <w:t xml:space="preserve"> Clear about what to do next </w:t>
      </w:r>
      <w:r w:rsidR="00397386">
        <w:t>(?) – scale names</w:t>
      </w:r>
    </w:p>
  </w:comment>
  <w:comment w:id="235" w:author="Hui Xin Ng" w:date="2022-01-24T12:45:00Z" w:initials="HXN">
    <w:p w14:paraId="3B9C1A72" w14:textId="77777777" w:rsidR="00CF043C" w:rsidRPr="00CF043C" w:rsidRDefault="00CF043C" w:rsidP="00CF043C">
      <w:pPr>
        <w:pStyle w:val="HTMLPreformatted"/>
      </w:pPr>
      <w:r>
        <w:rPr>
          <w:rStyle w:val="CommentReference"/>
        </w:rPr>
        <w:annotationRef/>
      </w:r>
      <w:r w:rsidRPr="00CF043C">
        <w:t>'I1-Atracti_Websit_p2',</w:t>
      </w:r>
    </w:p>
    <w:p w14:paraId="6EAF5051" w14:textId="77777777" w:rsidR="00CF043C" w:rsidRPr="00CF043C" w:rsidRDefault="00CF043C" w:rsidP="00CF0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CF043C">
        <w:rPr>
          <w:rFonts w:ascii="Courier New" w:eastAsia="Times New Roman" w:hAnsi="Courier New" w:cs="Courier New"/>
          <w:sz w:val="20"/>
          <w:szCs w:val="20"/>
          <w:lang w:eastAsia="zh-CN"/>
        </w:rPr>
        <w:t xml:space="preserve"> 'I1-Credibility_p2',</w:t>
      </w:r>
    </w:p>
    <w:p w14:paraId="56A92983" w14:textId="77777777" w:rsidR="00CF043C" w:rsidRPr="00CF043C" w:rsidRDefault="00CF043C" w:rsidP="00CF0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CF043C">
        <w:rPr>
          <w:rFonts w:ascii="Courier New" w:eastAsia="Times New Roman" w:hAnsi="Courier New" w:cs="Courier New"/>
          <w:sz w:val="20"/>
          <w:szCs w:val="20"/>
          <w:lang w:eastAsia="zh-CN"/>
        </w:rPr>
        <w:t xml:space="preserve"> 'I1-Informed_p2',</w:t>
      </w:r>
    </w:p>
    <w:p w14:paraId="32AA6A9F" w14:textId="77777777" w:rsidR="00CF043C" w:rsidRPr="00CF043C" w:rsidRDefault="00CF043C" w:rsidP="00CF0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CF043C">
        <w:rPr>
          <w:rFonts w:ascii="Courier New" w:eastAsia="Times New Roman" w:hAnsi="Courier New" w:cs="Courier New"/>
          <w:sz w:val="20"/>
          <w:szCs w:val="20"/>
          <w:lang w:eastAsia="zh-CN"/>
        </w:rPr>
        <w:t xml:space="preserve"> 'I1-Int_future_use_p2',</w:t>
      </w:r>
    </w:p>
    <w:p w14:paraId="4EC91C0B" w14:textId="77777777" w:rsidR="00CF043C" w:rsidRPr="00CF043C" w:rsidRDefault="00CF043C" w:rsidP="00CF0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CF043C">
        <w:rPr>
          <w:rFonts w:ascii="Courier New" w:eastAsia="Times New Roman" w:hAnsi="Courier New" w:cs="Courier New"/>
          <w:sz w:val="20"/>
          <w:szCs w:val="20"/>
          <w:lang w:eastAsia="zh-CN"/>
        </w:rPr>
        <w:t xml:space="preserve"> 'I1-Intent_Change_p2',</w:t>
      </w:r>
    </w:p>
    <w:p w14:paraId="1445BA60" w14:textId="77777777" w:rsidR="00CF043C" w:rsidRPr="00CF043C" w:rsidRDefault="00CF043C" w:rsidP="00CF0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CF043C">
        <w:rPr>
          <w:rFonts w:ascii="Courier New" w:eastAsia="Times New Roman" w:hAnsi="Courier New" w:cs="Courier New"/>
          <w:sz w:val="20"/>
          <w:szCs w:val="20"/>
          <w:lang w:eastAsia="zh-CN"/>
        </w:rPr>
        <w:t xml:space="preserve"> 'I1-Knowledge_Gain_p2',</w:t>
      </w:r>
    </w:p>
    <w:p w14:paraId="520BA953" w14:textId="77777777" w:rsidR="00CF043C" w:rsidRPr="00CF043C" w:rsidRDefault="00CF043C" w:rsidP="00CF0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CF043C">
        <w:rPr>
          <w:rFonts w:ascii="Courier New" w:eastAsia="Times New Roman" w:hAnsi="Courier New" w:cs="Courier New"/>
          <w:sz w:val="20"/>
          <w:szCs w:val="20"/>
          <w:lang w:eastAsia="zh-CN"/>
        </w:rPr>
        <w:t xml:space="preserve"> 'I1-Literacy_Skills_p2',</w:t>
      </w:r>
    </w:p>
    <w:p w14:paraId="246BB4B0" w14:textId="77777777" w:rsidR="00CF043C" w:rsidRPr="00CF043C" w:rsidRDefault="00CF043C" w:rsidP="00CF0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CF043C">
        <w:rPr>
          <w:rFonts w:ascii="Courier New" w:eastAsia="Times New Roman" w:hAnsi="Courier New" w:cs="Courier New"/>
          <w:sz w:val="20"/>
          <w:szCs w:val="20"/>
          <w:lang w:eastAsia="zh-CN"/>
        </w:rPr>
        <w:t xml:space="preserve"> 'I1-Perceived_Quality_p2',</w:t>
      </w:r>
    </w:p>
    <w:p w14:paraId="52FF8E1E" w14:textId="77777777" w:rsidR="00CF043C" w:rsidRPr="00CF043C" w:rsidRDefault="00CF043C" w:rsidP="00CF0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CF043C">
        <w:rPr>
          <w:rFonts w:ascii="Courier New" w:eastAsia="Times New Roman" w:hAnsi="Courier New" w:cs="Courier New"/>
          <w:sz w:val="20"/>
          <w:szCs w:val="20"/>
          <w:lang w:eastAsia="zh-CN"/>
        </w:rPr>
        <w:t xml:space="preserve"> 'I1-Progress_DM_p2',</w:t>
      </w:r>
    </w:p>
    <w:p w14:paraId="30FBE7FF" w14:textId="77777777" w:rsidR="00CF043C" w:rsidRPr="00CF043C" w:rsidRDefault="00CF043C" w:rsidP="00CF0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CF043C">
        <w:rPr>
          <w:rFonts w:ascii="Courier New" w:eastAsia="Times New Roman" w:hAnsi="Courier New" w:cs="Courier New"/>
          <w:sz w:val="20"/>
          <w:szCs w:val="20"/>
          <w:lang w:eastAsia="zh-CN"/>
        </w:rPr>
        <w:t xml:space="preserve"> 'I1-RELEVANT_p2',</w:t>
      </w:r>
    </w:p>
    <w:p w14:paraId="4AFFE5F9" w14:textId="77777777" w:rsidR="00CF043C" w:rsidRPr="00CF043C" w:rsidRDefault="00CF043C" w:rsidP="00CF0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CF043C">
        <w:rPr>
          <w:rFonts w:ascii="Courier New" w:eastAsia="Times New Roman" w:hAnsi="Courier New" w:cs="Courier New"/>
          <w:sz w:val="20"/>
          <w:szCs w:val="20"/>
          <w:lang w:eastAsia="zh-CN"/>
        </w:rPr>
        <w:t xml:space="preserve"> 'I1-Readability_p2',</w:t>
      </w:r>
    </w:p>
    <w:p w14:paraId="56264E1C" w14:textId="77777777" w:rsidR="00CF043C" w:rsidRPr="00CF043C" w:rsidRDefault="00CF043C" w:rsidP="00CF0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CF043C">
        <w:rPr>
          <w:rFonts w:ascii="Courier New" w:eastAsia="Times New Roman" w:hAnsi="Courier New" w:cs="Courier New"/>
          <w:sz w:val="20"/>
          <w:szCs w:val="20"/>
          <w:lang w:eastAsia="zh-CN"/>
        </w:rPr>
        <w:t xml:space="preserve"> 'I1-Self-effi_Treat_p2',</w:t>
      </w:r>
    </w:p>
    <w:p w14:paraId="168F5B0C" w14:textId="77777777" w:rsidR="00CF043C" w:rsidRPr="00CF043C" w:rsidRDefault="00CF043C" w:rsidP="00CF0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CF043C">
        <w:rPr>
          <w:rFonts w:ascii="Courier New" w:eastAsia="Times New Roman" w:hAnsi="Courier New" w:cs="Courier New"/>
          <w:sz w:val="20"/>
          <w:szCs w:val="20"/>
          <w:lang w:eastAsia="zh-CN"/>
        </w:rPr>
        <w:t xml:space="preserve"> 'I1-TALK TO DOCTOR_p2',</w:t>
      </w:r>
    </w:p>
    <w:p w14:paraId="14A48ACB" w14:textId="77777777" w:rsidR="00CF043C" w:rsidRPr="00CF043C" w:rsidRDefault="00CF043C" w:rsidP="00CF0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CF043C">
        <w:rPr>
          <w:rFonts w:ascii="Courier New" w:eastAsia="Times New Roman" w:hAnsi="Courier New" w:cs="Courier New"/>
          <w:sz w:val="20"/>
          <w:szCs w:val="20"/>
          <w:lang w:eastAsia="zh-CN"/>
        </w:rPr>
        <w:t xml:space="preserve"> 'I1-Uncertaintity_p2',</w:t>
      </w:r>
    </w:p>
    <w:p w14:paraId="167A8BA8" w14:textId="0476196B" w:rsidR="00CF043C" w:rsidRDefault="00E20A09" w:rsidP="00E20A09">
      <w:pPr>
        <w:pStyle w:val="HTMLPreformatted"/>
      </w:pPr>
      <w:r>
        <w:t>'I1-Values_Clarity_p2'</w:t>
      </w:r>
    </w:p>
  </w:comment>
  <w:comment w:id="275" w:author="Hui Xin Ng" w:date="2022-01-25T21:01:00Z" w:initials="HXN">
    <w:p w14:paraId="496EE23A" w14:textId="70F9611F" w:rsidR="00E05407" w:rsidRDefault="00E05407">
      <w:pPr>
        <w:pStyle w:val="CommentText"/>
      </w:pPr>
      <w:r>
        <w:rPr>
          <w:rStyle w:val="CommentReference"/>
        </w:rPr>
        <w:annotationRef/>
      </w:r>
      <w:r>
        <w:t>Q for Lesley Tinker – what Is the typ</w:t>
      </w:r>
      <w:r w:rsidR="004F35B0">
        <w:t>ical answer?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744B39" w15:done="0"/>
  <w15:commentEx w15:paraId="6F68C9CD" w15:done="0"/>
  <w15:commentEx w15:paraId="688003EC" w15:paraIdParent="6F68C9CD" w15:done="0"/>
  <w15:commentEx w15:paraId="7CA1D16A" w15:paraIdParent="6F68C9CD" w15:done="0"/>
  <w15:commentEx w15:paraId="167A8BA8" w15:paraIdParent="6F68C9CD" w15:done="0"/>
  <w15:commentEx w15:paraId="496EE2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24CB" w16cex:dateUtc="2022-01-18T19:36:00Z"/>
  <w16cex:commentExtensible w16cex:durableId="25912DA9" w16cex:dateUtc="2022-01-18T20:14:00Z"/>
  <w16cex:commentExtensible w16cex:durableId="2593B639" w16cex:dateUtc="2022-01-20T18:21:00Z"/>
  <w16cex:commentExtensible w16cex:durableId="2593C62D" w16cex:dateUtc="2022-01-20T19:29:00Z"/>
  <w16cex:commentExtensible w16cex:durableId="25991DDD" w16cex:dateUtc="2022-01-24T20:45:00Z"/>
  <w16cex:commentExtensible w16cex:durableId="259AE3B5" w16cex:dateUtc="2022-01-26T0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744B39" w16cid:durableId="259124CB"/>
  <w16cid:commentId w16cid:paraId="6F68C9CD" w16cid:durableId="25912DA9"/>
  <w16cid:commentId w16cid:paraId="688003EC" w16cid:durableId="2593B639"/>
  <w16cid:commentId w16cid:paraId="7CA1D16A" w16cid:durableId="2593C62D"/>
  <w16cid:commentId w16cid:paraId="167A8BA8" w16cid:durableId="25991DDD"/>
  <w16cid:commentId w16cid:paraId="496EE23A" w16cid:durableId="259AE3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EC059" w14:textId="77777777" w:rsidR="00545D71" w:rsidRDefault="00545D71" w:rsidP="00657C09">
      <w:pPr>
        <w:spacing w:after="0" w:line="240" w:lineRule="auto"/>
      </w:pPr>
      <w:r>
        <w:separator/>
      </w:r>
    </w:p>
  </w:endnote>
  <w:endnote w:type="continuationSeparator" w:id="0">
    <w:p w14:paraId="48B00FC5" w14:textId="77777777" w:rsidR="00545D71" w:rsidRDefault="00545D71" w:rsidP="00657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E5DFD" w14:textId="77777777" w:rsidR="00545D71" w:rsidRDefault="00545D71" w:rsidP="00657C09">
      <w:pPr>
        <w:spacing w:after="0" w:line="240" w:lineRule="auto"/>
      </w:pPr>
      <w:r>
        <w:separator/>
      </w:r>
    </w:p>
  </w:footnote>
  <w:footnote w:type="continuationSeparator" w:id="0">
    <w:p w14:paraId="0F9708CE" w14:textId="77777777" w:rsidR="00545D71" w:rsidRDefault="00545D71" w:rsidP="00657C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51CF"/>
    <w:multiLevelType w:val="hybridMultilevel"/>
    <w:tmpl w:val="9AFA17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05534"/>
    <w:multiLevelType w:val="multilevel"/>
    <w:tmpl w:val="D3DC3F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42457"/>
    <w:multiLevelType w:val="multilevel"/>
    <w:tmpl w:val="B304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5062B"/>
    <w:multiLevelType w:val="multilevel"/>
    <w:tmpl w:val="C07AB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350"/>
        </w:tabs>
        <w:ind w:left="135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469FB"/>
    <w:multiLevelType w:val="multilevel"/>
    <w:tmpl w:val="44F83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86B5C"/>
    <w:multiLevelType w:val="multilevel"/>
    <w:tmpl w:val="D9AEA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85A52"/>
    <w:multiLevelType w:val="multilevel"/>
    <w:tmpl w:val="749E3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041E18"/>
    <w:multiLevelType w:val="multilevel"/>
    <w:tmpl w:val="50DA0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9E6D52"/>
    <w:multiLevelType w:val="multilevel"/>
    <w:tmpl w:val="68AC2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FE45AA"/>
    <w:multiLevelType w:val="multilevel"/>
    <w:tmpl w:val="B210B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101554"/>
    <w:multiLevelType w:val="hybridMultilevel"/>
    <w:tmpl w:val="9BF8075C"/>
    <w:lvl w:ilvl="0" w:tplc="CAE40E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F421A"/>
    <w:multiLevelType w:val="multilevel"/>
    <w:tmpl w:val="3708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331097"/>
    <w:multiLevelType w:val="multilevel"/>
    <w:tmpl w:val="6A40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167F73"/>
    <w:multiLevelType w:val="hybridMultilevel"/>
    <w:tmpl w:val="AC4ECFC6"/>
    <w:lvl w:ilvl="0" w:tplc="CAE40E9A">
      <w:numFmt w:val="bullet"/>
      <w:lvlText w:val="-"/>
      <w:lvlJc w:val="left"/>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F331338"/>
    <w:multiLevelType w:val="multilevel"/>
    <w:tmpl w:val="B210B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554571"/>
    <w:multiLevelType w:val="multilevel"/>
    <w:tmpl w:val="81E6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E03CC2"/>
    <w:multiLevelType w:val="multilevel"/>
    <w:tmpl w:val="2D3A60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1656C7"/>
    <w:multiLevelType w:val="multilevel"/>
    <w:tmpl w:val="CD3C1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5D419C"/>
    <w:multiLevelType w:val="multilevel"/>
    <w:tmpl w:val="82EC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53394F"/>
    <w:multiLevelType w:val="multilevel"/>
    <w:tmpl w:val="AF34F9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615615"/>
    <w:multiLevelType w:val="multilevel"/>
    <w:tmpl w:val="6EF0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5C2341"/>
    <w:multiLevelType w:val="multilevel"/>
    <w:tmpl w:val="6A8A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906EC4"/>
    <w:multiLevelType w:val="multilevel"/>
    <w:tmpl w:val="6E3A0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19"/>
  </w:num>
  <w:num w:numId="4">
    <w:abstractNumId w:val="16"/>
  </w:num>
  <w:num w:numId="5">
    <w:abstractNumId w:val="20"/>
  </w:num>
  <w:num w:numId="6">
    <w:abstractNumId w:val="18"/>
  </w:num>
  <w:num w:numId="7">
    <w:abstractNumId w:val="3"/>
  </w:num>
  <w:num w:numId="8">
    <w:abstractNumId w:val="6"/>
  </w:num>
  <w:num w:numId="9">
    <w:abstractNumId w:val="15"/>
  </w:num>
  <w:num w:numId="10">
    <w:abstractNumId w:val="8"/>
  </w:num>
  <w:num w:numId="11">
    <w:abstractNumId w:val="4"/>
  </w:num>
  <w:num w:numId="12">
    <w:abstractNumId w:val="5"/>
  </w:num>
  <w:num w:numId="13">
    <w:abstractNumId w:val="7"/>
  </w:num>
  <w:num w:numId="14">
    <w:abstractNumId w:val="7"/>
  </w:num>
  <w:num w:numId="15">
    <w:abstractNumId w:val="22"/>
  </w:num>
  <w:num w:numId="16">
    <w:abstractNumId w:val="22"/>
  </w:num>
  <w:num w:numId="17">
    <w:abstractNumId w:val="1"/>
  </w:num>
  <w:num w:numId="18">
    <w:abstractNumId w:val="9"/>
  </w:num>
  <w:num w:numId="19">
    <w:abstractNumId w:val="11"/>
  </w:num>
  <w:num w:numId="20">
    <w:abstractNumId w:val="17"/>
  </w:num>
  <w:num w:numId="21">
    <w:abstractNumId w:val="2"/>
  </w:num>
  <w:num w:numId="22">
    <w:abstractNumId w:val="10"/>
  </w:num>
  <w:num w:numId="23">
    <w:abstractNumId w:val="13"/>
  </w:num>
  <w:num w:numId="24">
    <w:abstractNumId w:val="14"/>
  </w:num>
  <w:num w:numId="25">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i Xin Ng">
    <w15:presenceInfo w15:providerId="None" w15:userId="Hui Xin Ng"/>
  </w15:person>
  <w15:person w15:author="katherine newton">
    <w15:presenceInfo w15:providerId="Windows Live" w15:userId="068963dde931f0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F1"/>
    <w:rsid w:val="00002A4F"/>
    <w:rsid w:val="00057679"/>
    <w:rsid w:val="00072DAE"/>
    <w:rsid w:val="00077954"/>
    <w:rsid w:val="000B0E83"/>
    <w:rsid w:val="000B26F3"/>
    <w:rsid w:val="000D65A0"/>
    <w:rsid w:val="000E2BF6"/>
    <w:rsid w:val="000E7862"/>
    <w:rsid w:val="00162C3F"/>
    <w:rsid w:val="001700C7"/>
    <w:rsid w:val="001B17D7"/>
    <w:rsid w:val="001E75B4"/>
    <w:rsid w:val="001F2C6A"/>
    <w:rsid w:val="00201EF3"/>
    <w:rsid w:val="00226EB4"/>
    <w:rsid w:val="0023543F"/>
    <w:rsid w:val="00241CB5"/>
    <w:rsid w:val="002920A3"/>
    <w:rsid w:val="002A36D1"/>
    <w:rsid w:val="002C0045"/>
    <w:rsid w:val="002C086C"/>
    <w:rsid w:val="0030235B"/>
    <w:rsid w:val="0030349B"/>
    <w:rsid w:val="0031640B"/>
    <w:rsid w:val="0033327F"/>
    <w:rsid w:val="0033684B"/>
    <w:rsid w:val="0034011B"/>
    <w:rsid w:val="00375EB2"/>
    <w:rsid w:val="0038658A"/>
    <w:rsid w:val="00397386"/>
    <w:rsid w:val="003A3C30"/>
    <w:rsid w:val="003C4AB3"/>
    <w:rsid w:val="003D76FE"/>
    <w:rsid w:val="00407998"/>
    <w:rsid w:val="004101CF"/>
    <w:rsid w:val="00423898"/>
    <w:rsid w:val="004402B0"/>
    <w:rsid w:val="00455593"/>
    <w:rsid w:val="00481317"/>
    <w:rsid w:val="00484210"/>
    <w:rsid w:val="0048794C"/>
    <w:rsid w:val="004A0B42"/>
    <w:rsid w:val="004B3AA1"/>
    <w:rsid w:val="004D0DE2"/>
    <w:rsid w:val="004F35B0"/>
    <w:rsid w:val="00502F4A"/>
    <w:rsid w:val="00545D71"/>
    <w:rsid w:val="005473DC"/>
    <w:rsid w:val="00590EF1"/>
    <w:rsid w:val="005A4CBA"/>
    <w:rsid w:val="005C403A"/>
    <w:rsid w:val="005D3897"/>
    <w:rsid w:val="005E232A"/>
    <w:rsid w:val="005F4F1E"/>
    <w:rsid w:val="006124D0"/>
    <w:rsid w:val="00617912"/>
    <w:rsid w:val="00632352"/>
    <w:rsid w:val="00640253"/>
    <w:rsid w:val="00654CFE"/>
    <w:rsid w:val="00657C09"/>
    <w:rsid w:val="00673648"/>
    <w:rsid w:val="006A7BFF"/>
    <w:rsid w:val="006B3FEF"/>
    <w:rsid w:val="006D5F02"/>
    <w:rsid w:val="006F3BB2"/>
    <w:rsid w:val="00704D75"/>
    <w:rsid w:val="00710E6F"/>
    <w:rsid w:val="00714517"/>
    <w:rsid w:val="00714CAE"/>
    <w:rsid w:val="00724F88"/>
    <w:rsid w:val="00732D7F"/>
    <w:rsid w:val="00770F04"/>
    <w:rsid w:val="00787BCD"/>
    <w:rsid w:val="00796EF9"/>
    <w:rsid w:val="007A3D6C"/>
    <w:rsid w:val="007B4146"/>
    <w:rsid w:val="007D68D7"/>
    <w:rsid w:val="007E10DE"/>
    <w:rsid w:val="007E62CA"/>
    <w:rsid w:val="007F2D1B"/>
    <w:rsid w:val="00805152"/>
    <w:rsid w:val="0086385E"/>
    <w:rsid w:val="00872D75"/>
    <w:rsid w:val="008829AC"/>
    <w:rsid w:val="00895E7D"/>
    <w:rsid w:val="008B7B31"/>
    <w:rsid w:val="008C250A"/>
    <w:rsid w:val="008C6E4E"/>
    <w:rsid w:val="008E68EC"/>
    <w:rsid w:val="008E792E"/>
    <w:rsid w:val="00917A09"/>
    <w:rsid w:val="00920BD6"/>
    <w:rsid w:val="0092107C"/>
    <w:rsid w:val="0092712E"/>
    <w:rsid w:val="0094757F"/>
    <w:rsid w:val="00974F40"/>
    <w:rsid w:val="00975AD7"/>
    <w:rsid w:val="009848FD"/>
    <w:rsid w:val="00991F88"/>
    <w:rsid w:val="009A276D"/>
    <w:rsid w:val="009B043A"/>
    <w:rsid w:val="009C29D6"/>
    <w:rsid w:val="009C4A82"/>
    <w:rsid w:val="009C4F49"/>
    <w:rsid w:val="009E5E52"/>
    <w:rsid w:val="009E7938"/>
    <w:rsid w:val="009F19E9"/>
    <w:rsid w:val="00A053CB"/>
    <w:rsid w:val="00A312EA"/>
    <w:rsid w:val="00A3228D"/>
    <w:rsid w:val="00A50BAF"/>
    <w:rsid w:val="00A5345D"/>
    <w:rsid w:val="00A54B44"/>
    <w:rsid w:val="00A55500"/>
    <w:rsid w:val="00A56B73"/>
    <w:rsid w:val="00A726B8"/>
    <w:rsid w:val="00A87309"/>
    <w:rsid w:val="00A90FEC"/>
    <w:rsid w:val="00AA4F02"/>
    <w:rsid w:val="00AC30D8"/>
    <w:rsid w:val="00AF0975"/>
    <w:rsid w:val="00AF6BB7"/>
    <w:rsid w:val="00B14486"/>
    <w:rsid w:val="00B16BD1"/>
    <w:rsid w:val="00B44088"/>
    <w:rsid w:val="00B4755B"/>
    <w:rsid w:val="00B5546E"/>
    <w:rsid w:val="00B959AD"/>
    <w:rsid w:val="00BB3161"/>
    <w:rsid w:val="00BC6AB4"/>
    <w:rsid w:val="00BD5F0A"/>
    <w:rsid w:val="00C01889"/>
    <w:rsid w:val="00C03000"/>
    <w:rsid w:val="00C10736"/>
    <w:rsid w:val="00C1357D"/>
    <w:rsid w:val="00C16CD6"/>
    <w:rsid w:val="00C2403F"/>
    <w:rsid w:val="00C56C89"/>
    <w:rsid w:val="00C63BBD"/>
    <w:rsid w:val="00C66F83"/>
    <w:rsid w:val="00C90280"/>
    <w:rsid w:val="00CA398A"/>
    <w:rsid w:val="00CB6D0B"/>
    <w:rsid w:val="00CC0E2B"/>
    <w:rsid w:val="00CD00C7"/>
    <w:rsid w:val="00CD5D51"/>
    <w:rsid w:val="00CE28EF"/>
    <w:rsid w:val="00CF043C"/>
    <w:rsid w:val="00D06B38"/>
    <w:rsid w:val="00D078A8"/>
    <w:rsid w:val="00D36C14"/>
    <w:rsid w:val="00D46BFA"/>
    <w:rsid w:val="00D9687B"/>
    <w:rsid w:val="00DB1439"/>
    <w:rsid w:val="00DB34DB"/>
    <w:rsid w:val="00DE3462"/>
    <w:rsid w:val="00DE6FCE"/>
    <w:rsid w:val="00E05407"/>
    <w:rsid w:val="00E206A5"/>
    <w:rsid w:val="00E20A09"/>
    <w:rsid w:val="00E26C2A"/>
    <w:rsid w:val="00E315D8"/>
    <w:rsid w:val="00E844B7"/>
    <w:rsid w:val="00EB6BAA"/>
    <w:rsid w:val="00EC666B"/>
    <w:rsid w:val="00EE1EE5"/>
    <w:rsid w:val="00EF4A24"/>
    <w:rsid w:val="00EF5734"/>
    <w:rsid w:val="00F01FDF"/>
    <w:rsid w:val="00F42971"/>
    <w:rsid w:val="00F52D82"/>
    <w:rsid w:val="00F700C4"/>
    <w:rsid w:val="00F85144"/>
    <w:rsid w:val="00F86A81"/>
    <w:rsid w:val="00FA0BF8"/>
    <w:rsid w:val="00FB26BA"/>
    <w:rsid w:val="00FE5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B02F37B"/>
  <w15:docId w15:val="{223C2A8D-0909-4975-97A0-FD67DBD5E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345D"/>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EF1"/>
    <w:pPr>
      <w:ind w:left="720"/>
      <w:contextualSpacing/>
    </w:pPr>
  </w:style>
  <w:style w:type="character" w:customStyle="1" w:styleId="tr-li-content">
    <w:name w:val="tr-li-content"/>
    <w:basedOn w:val="DefaultParagraphFont"/>
    <w:rsid w:val="007D68D7"/>
  </w:style>
  <w:style w:type="paragraph" w:customStyle="1" w:styleId="msonormal0">
    <w:name w:val="msonormal"/>
    <w:basedOn w:val="Normal"/>
    <w:rsid w:val="007D68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8D7"/>
    <w:rPr>
      <w:b/>
      <w:bCs/>
    </w:rPr>
  </w:style>
  <w:style w:type="paragraph" w:styleId="NormalWeb">
    <w:name w:val="Normal (Web)"/>
    <w:basedOn w:val="Normal"/>
    <w:uiPriority w:val="99"/>
    <w:semiHidden/>
    <w:unhideWhenUsed/>
    <w:rsid w:val="007D68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D68D7"/>
    <w:rPr>
      <w:color w:val="0000FF"/>
      <w:u w:val="single"/>
    </w:rPr>
  </w:style>
  <w:style w:type="character" w:styleId="Emphasis">
    <w:name w:val="Emphasis"/>
    <w:basedOn w:val="DefaultParagraphFont"/>
    <w:uiPriority w:val="20"/>
    <w:qFormat/>
    <w:rsid w:val="007D68D7"/>
    <w:rPr>
      <w:i/>
      <w:iCs/>
    </w:rPr>
  </w:style>
  <w:style w:type="character" w:styleId="CommentReference">
    <w:name w:val="annotation reference"/>
    <w:basedOn w:val="DefaultParagraphFont"/>
    <w:uiPriority w:val="99"/>
    <w:semiHidden/>
    <w:unhideWhenUsed/>
    <w:rsid w:val="00CA398A"/>
    <w:rPr>
      <w:sz w:val="16"/>
      <w:szCs w:val="16"/>
    </w:rPr>
  </w:style>
  <w:style w:type="paragraph" w:styleId="CommentText">
    <w:name w:val="annotation text"/>
    <w:basedOn w:val="Normal"/>
    <w:link w:val="CommentTextChar"/>
    <w:uiPriority w:val="99"/>
    <w:semiHidden/>
    <w:unhideWhenUsed/>
    <w:rsid w:val="00CA398A"/>
    <w:pPr>
      <w:spacing w:line="240" w:lineRule="auto"/>
    </w:pPr>
    <w:rPr>
      <w:sz w:val="20"/>
      <w:szCs w:val="20"/>
    </w:rPr>
  </w:style>
  <w:style w:type="character" w:customStyle="1" w:styleId="CommentTextChar">
    <w:name w:val="Comment Text Char"/>
    <w:basedOn w:val="DefaultParagraphFont"/>
    <w:link w:val="CommentText"/>
    <w:uiPriority w:val="99"/>
    <w:semiHidden/>
    <w:rsid w:val="00CA398A"/>
    <w:rPr>
      <w:sz w:val="20"/>
      <w:szCs w:val="20"/>
    </w:rPr>
  </w:style>
  <w:style w:type="paragraph" w:styleId="CommentSubject">
    <w:name w:val="annotation subject"/>
    <w:basedOn w:val="CommentText"/>
    <w:next w:val="CommentText"/>
    <w:link w:val="CommentSubjectChar"/>
    <w:uiPriority w:val="99"/>
    <w:semiHidden/>
    <w:unhideWhenUsed/>
    <w:rsid w:val="00CA398A"/>
    <w:rPr>
      <w:b/>
      <w:bCs/>
    </w:rPr>
  </w:style>
  <w:style w:type="character" w:customStyle="1" w:styleId="CommentSubjectChar">
    <w:name w:val="Comment Subject Char"/>
    <w:basedOn w:val="CommentTextChar"/>
    <w:link w:val="CommentSubject"/>
    <w:uiPriority w:val="99"/>
    <w:semiHidden/>
    <w:rsid w:val="00CA398A"/>
    <w:rPr>
      <w:b/>
      <w:bCs/>
      <w:sz w:val="20"/>
      <w:szCs w:val="20"/>
    </w:rPr>
  </w:style>
  <w:style w:type="character" w:styleId="UnresolvedMention">
    <w:name w:val="Unresolved Mention"/>
    <w:basedOn w:val="DefaultParagraphFont"/>
    <w:uiPriority w:val="99"/>
    <w:semiHidden/>
    <w:unhideWhenUsed/>
    <w:rsid w:val="00796EF9"/>
    <w:rPr>
      <w:color w:val="605E5C"/>
      <w:shd w:val="clear" w:color="auto" w:fill="E1DFDD"/>
    </w:rPr>
  </w:style>
  <w:style w:type="table" w:styleId="TableGrid">
    <w:name w:val="Table Grid"/>
    <w:basedOn w:val="TableNormal"/>
    <w:uiPriority w:val="39"/>
    <w:rsid w:val="001E7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02F4A"/>
    <w:rPr>
      <w:color w:val="954F72" w:themeColor="followedHyperlink"/>
      <w:u w:val="single"/>
    </w:rPr>
  </w:style>
  <w:style w:type="paragraph" w:styleId="Header">
    <w:name w:val="header"/>
    <w:basedOn w:val="Normal"/>
    <w:link w:val="HeaderChar"/>
    <w:uiPriority w:val="99"/>
    <w:unhideWhenUsed/>
    <w:rsid w:val="00657C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C09"/>
  </w:style>
  <w:style w:type="paragraph" w:styleId="Footer">
    <w:name w:val="footer"/>
    <w:basedOn w:val="Normal"/>
    <w:link w:val="FooterChar"/>
    <w:uiPriority w:val="99"/>
    <w:unhideWhenUsed/>
    <w:rsid w:val="00657C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C09"/>
  </w:style>
  <w:style w:type="paragraph" w:styleId="HTMLPreformatted">
    <w:name w:val="HTML Preformatted"/>
    <w:basedOn w:val="Normal"/>
    <w:link w:val="HTMLPreformattedChar"/>
    <w:uiPriority w:val="99"/>
    <w:unhideWhenUsed/>
    <w:rsid w:val="00CF0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CF043C"/>
    <w:rPr>
      <w:rFonts w:ascii="Courier New" w:eastAsia="Times New Roman" w:hAnsi="Courier New" w:cs="Courier New"/>
      <w:sz w:val="20"/>
      <w:szCs w:val="20"/>
      <w:lang w:eastAsia="zh-CN"/>
    </w:rPr>
  </w:style>
  <w:style w:type="character" w:customStyle="1" w:styleId="Heading2Char">
    <w:name w:val="Heading 2 Char"/>
    <w:basedOn w:val="DefaultParagraphFont"/>
    <w:link w:val="Heading2"/>
    <w:uiPriority w:val="9"/>
    <w:rsid w:val="00A5345D"/>
    <w:rPr>
      <w:rFonts w:ascii="Times New Roman" w:eastAsia="Times New Roman" w:hAnsi="Times New Roman" w:cs="Times New Roman"/>
      <w:b/>
      <w:bCs/>
      <w:sz w:val="36"/>
      <w:szCs w:val="36"/>
      <w:lang w:eastAsia="zh-CN"/>
    </w:rPr>
  </w:style>
  <w:style w:type="paragraph" w:customStyle="1" w:styleId="menu-item">
    <w:name w:val="menu-item"/>
    <w:basedOn w:val="Normal"/>
    <w:rsid w:val="00A5345D"/>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Revision">
    <w:name w:val="Revision"/>
    <w:hidden/>
    <w:uiPriority w:val="99"/>
    <w:semiHidden/>
    <w:rsid w:val="00920B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2251">
      <w:bodyDiv w:val="1"/>
      <w:marLeft w:val="0"/>
      <w:marRight w:val="0"/>
      <w:marTop w:val="0"/>
      <w:marBottom w:val="0"/>
      <w:divBdr>
        <w:top w:val="none" w:sz="0" w:space="0" w:color="auto"/>
        <w:left w:val="none" w:sz="0" w:space="0" w:color="auto"/>
        <w:bottom w:val="none" w:sz="0" w:space="0" w:color="auto"/>
        <w:right w:val="none" w:sz="0" w:space="0" w:color="auto"/>
      </w:divBdr>
      <w:divsChild>
        <w:div w:id="1446845488">
          <w:marLeft w:val="0"/>
          <w:marRight w:val="0"/>
          <w:marTop w:val="0"/>
          <w:marBottom w:val="0"/>
          <w:divBdr>
            <w:top w:val="none" w:sz="0" w:space="0" w:color="auto"/>
            <w:left w:val="none" w:sz="0" w:space="0" w:color="auto"/>
            <w:bottom w:val="none" w:sz="0" w:space="0" w:color="auto"/>
            <w:right w:val="none" w:sz="0" w:space="0" w:color="auto"/>
          </w:divBdr>
          <w:divsChild>
            <w:div w:id="1349721986">
              <w:marLeft w:val="0"/>
              <w:marRight w:val="0"/>
              <w:marTop w:val="0"/>
              <w:marBottom w:val="0"/>
              <w:divBdr>
                <w:top w:val="none" w:sz="0" w:space="0" w:color="auto"/>
                <w:left w:val="none" w:sz="0" w:space="0" w:color="auto"/>
                <w:bottom w:val="none" w:sz="0" w:space="0" w:color="auto"/>
                <w:right w:val="none" w:sz="0" w:space="0" w:color="auto"/>
              </w:divBdr>
              <w:divsChild>
                <w:div w:id="38274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4862">
          <w:marLeft w:val="0"/>
          <w:marRight w:val="0"/>
          <w:marTop w:val="0"/>
          <w:marBottom w:val="0"/>
          <w:divBdr>
            <w:top w:val="none" w:sz="0" w:space="0" w:color="auto"/>
            <w:left w:val="none" w:sz="0" w:space="0" w:color="auto"/>
            <w:bottom w:val="none" w:sz="0" w:space="0" w:color="auto"/>
            <w:right w:val="none" w:sz="0" w:space="0" w:color="auto"/>
          </w:divBdr>
          <w:divsChild>
            <w:div w:id="1363828076">
              <w:marLeft w:val="0"/>
              <w:marRight w:val="0"/>
              <w:marTop w:val="0"/>
              <w:marBottom w:val="0"/>
              <w:divBdr>
                <w:top w:val="none" w:sz="0" w:space="0" w:color="auto"/>
                <w:left w:val="none" w:sz="0" w:space="0" w:color="auto"/>
                <w:bottom w:val="none" w:sz="0" w:space="0" w:color="auto"/>
                <w:right w:val="none" w:sz="0" w:space="0" w:color="auto"/>
              </w:divBdr>
              <w:divsChild>
                <w:div w:id="2081710349">
                  <w:marLeft w:val="0"/>
                  <w:marRight w:val="0"/>
                  <w:marTop w:val="0"/>
                  <w:marBottom w:val="0"/>
                  <w:divBdr>
                    <w:top w:val="none" w:sz="0" w:space="0" w:color="auto"/>
                    <w:left w:val="none" w:sz="0" w:space="0" w:color="auto"/>
                    <w:bottom w:val="none" w:sz="0" w:space="0" w:color="auto"/>
                    <w:right w:val="none" w:sz="0" w:space="0" w:color="auto"/>
                  </w:divBdr>
                  <w:divsChild>
                    <w:div w:id="11518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6696">
      <w:bodyDiv w:val="1"/>
      <w:marLeft w:val="0"/>
      <w:marRight w:val="0"/>
      <w:marTop w:val="0"/>
      <w:marBottom w:val="0"/>
      <w:divBdr>
        <w:top w:val="none" w:sz="0" w:space="0" w:color="auto"/>
        <w:left w:val="none" w:sz="0" w:space="0" w:color="auto"/>
        <w:bottom w:val="none" w:sz="0" w:space="0" w:color="auto"/>
        <w:right w:val="none" w:sz="0" w:space="0" w:color="auto"/>
      </w:divBdr>
    </w:div>
    <w:div w:id="93981338">
      <w:bodyDiv w:val="1"/>
      <w:marLeft w:val="0"/>
      <w:marRight w:val="0"/>
      <w:marTop w:val="0"/>
      <w:marBottom w:val="0"/>
      <w:divBdr>
        <w:top w:val="none" w:sz="0" w:space="0" w:color="auto"/>
        <w:left w:val="none" w:sz="0" w:space="0" w:color="auto"/>
        <w:bottom w:val="none" w:sz="0" w:space="0" w:color="auto"/>
        <w:right w:val="none" w:sz="0" w:space="0" w:color="auto"/>
      </w:divBdr>
    </w:div>
    <w:div w:id="192613673">
      <w:bodyDiv w:val="1"/>
      <w:marLeft w:val="0"/>
      <w:marRight w:val="0"/>
      <w:marTop w:val="0"/>
      <w:marBottom w:val="0"/>
      <w:divBdr>
        <w:top w:val="none" w:sz="0" w:space="0" w:color="auto"/>
        <w:left w:val="none" w:sz="0" w:space="0" w:color="auto"/>
        <w:bottom w:val="none" w:sz="0" w:space="0" w:color="auto"/>
        <w:right w:val="none" w:sz="0" w:space="0" w:color="auto"/>
      </w:divBdr>
    </w:div>
    <w:div w:id="272980600">
      <w:bodyDiv w:val="1"/>
      <w:marLeft w:val="0"/>
      <w:marRight w:val="0"/>
      <w:marTop w:val="0"/>
      <w:marBottom w:val="0"/>
      <w:divBdr>
        <w:top w:val="none" w:sz="0" w:space="0" w:color="auto"/>
        <w:left w:val="none" w:sz="0" w:space="0" w:color="auto"/>
        <w:bottom w:val="none" w:sz="0" w:space="0" w:color="auto"/>
        <w:right w:val="none" w:sz="0" w:space="0" w:color="auto"/>
      </w:divBdr>
    </w:div>
    <w:div w:id="498470871">
      <w:bodyDiv w:val="1"/>
      <w:marLeft w:val="0"/>
      <w:marRight w:val="0"/>
      <w:marTop w:val="0"/>
      <w:marBottom w:val="0"/>
      <w:divBdr>
        <w:top w:val="none" w:sz="0" w:space="0" w:color="auto"/>
        <w:left w:val="none" w:sz="0" w:space="0" w:color="auto"/>
        <w:bottom w:val="none" w:sz="0" w:space="0" w:color="auto"/>
        <w:right w:val="none" w:sz="0" w:space="0" w:color="auto"/>
      </w:divBdr>
      <w:divsChild>
        <w:div w:id="336078878">
          <w:marLeft w:val="0"/>
          <w:marRight w:val="0"/>
          <w:marTop w:val="0"/>
          <w:marBottom w:val="0"/>
          <w:divBdr>
            <w:top w:val="none" w:sz="0" w:space="0" w:color="auto"/>
            <w:left w:val="none" w:sz="0" w:space="0" w:color="auto"/>
            <w:bottom w:val="none" w:sz="0" w:space="0" w:color="auto"/>
            <w:right w:val="none" w:sz="0" w:space="0" w:color="auto"/>
          </w:divBdr>
        </w:div>
      </w:divsChild>
    </w:div>
    <w:div w:id="517306282">
      <w:bodyDiv w:val="1"/>
      <w:marLeft w:val="0"/>
      <w:marRight w:val="0"/>
      <w:marTop w:val="0"/>
      <w:marBottom w:val="0"/>
      <w:divBdr>
        <w:top w:val="none" w:sz="0" w:space="0" w:color="auto"/>
        <w:left w:val="none" w:sz="0" w:space="0" w:color="auto"/>
        <w:bottom w:val="none" w:sz="0" w:space="0" w:color="auto"/>
        <w:right w:val="none" w:sz="0" w:space="0" w:color="auto"/>
      </w:divBdr>
    </w:div>
    <w:div w:id="608395246">
      <w:bodyDiv w:val="1"/>
      <w:marLeft w:val="0"/>
      <w:marRight w:val="0"/>
      <w:marTop w:val="0"/>
      <w:marBottom w:val="0"/>
      <w:divBdr>
        <w:top w:val="none" w:sz="0" w:space="0" w:color="auto"/>
        <w:left w:val="none" w:sz="0" w:space="0" w:color="auto"/>
        <w:bottom w:val="none" w:sz="0" w:space="0" w:color="auto"/>
        <w:right w:val="none" w:sz="0" w:space="0" w:color="auto"/>
      </w:divBdr>
    </w:div>
    <w:div w:id="906918462">
      <w:bodyDiv w:val="1"/>
      <w:marLeft w:val="0"/>
      <w:marRight w:val="0"/>
      <w:marTop w:val="0"/>
      <w:marBottom w:val="0"/>
      <w:divBdr>
        <w:top w:val="none" w:sz="0" w:space="0" w:color="auto"/>
        <w:left w:val="none" w:sz="0" w:space="0" w:color="auto"/>
        <w:bottom w:val="none" w:sz="0" w:space="0" w:color="auto"/>
        <w:right w:val="none" w:sz="0" w:space="0" w:color="auto"/>
      </w:divBdr>
      <w:divsChild>
        <w:div w:id="72970400">
          <w:marLeft w:val="0"/>
          <w:marRight w:val="0"/>
          <w:marTop w:val="0"/>
          <w:marBottom w:val="0"/>
          <w:divBdr>
            <w:top w:val="none" w:sz="0" w:space="0" w:color="auto"/>
            <w:left w:val="none" w:sz="0" w:space="0" w:color="auto"/>
            <w:bottom w:val="none" w:sz="0" w:space="0" w:color="auto"/>
            <w:right w:val="none" w:sz="0" w:space="0" w:color="auto"/>
          </w:divBdr>
          <w:divsChild>
            <w:div w:id="1081105334">
              <w:marLeft w:val="0"/>
              <w:marRight w:val="0"/>
              <w:marTop w:val="0"/>
              <w:marBottom w:val="0"/>
              <w:divBdr>
                <w:top w:val="none" w:sz="0" w:space="0" w:color="auto"/>
                <w:left w:val="none" w:sz="0" w:space="0" w:color="auto"/>
                <w:bottom w:val="none" w:sz="0" w:space="0" w:color="auto"/>
                <w:right w:val="none" w:sz="0" w:space="0" w:color="auto"/>
              </w:divBdr>
            </w:div>
          </w:divsChild>
        </w:div>
        <w:div w:id="147475612">
          <w:marLeft w:val="0"/>
          <w:marRight w:val="0"/>
          <w:marTop w:val="0"/>
          <w:marBottom w:val="0"/>
          <w:divBdr>
            <w:top w:val="none" w:sz="0" w:space="0" w:color="auto"/>
            <w:left w:val="none" w:sz="0" w:space="0" w:color="auto"/>
            <w:bottom w:val="none" w:sz="0" w:space="0" w:color="auto"/>
            <w:right w:val="none" w:sz="0" w:space="0" w:color="auto"/>
          </w:divBdr>
        </w:div>
        <w:div w:id="267078829">
          <w:marLeft w:val="0"/>
          <w:marRight w:val="0"/>
          <w:marTop w:val="0"/>
          <w:marBottom w:val="0"/>
          <w:divBdr>
            <w:top w:val="none" w:sz="0" w:space="0" w:color="auto"/>
            <w:left w:val="none" w:sz="0" w:space="0" w:color="auto"/>
            <w:bottom w:val="none" w:sz="0" w:space="0" w:color="auto"/>
            <w:right w:val="none" w:sz="0" w:space="0" w:color="auto"/>
          </w:divBdr>
        </w:div>
        <w:div w:id="352921486">
          <w:marLeft w:val="0"/>
          <w:marRight w:val="0"/>
          <w:marTop w:val="0"/>
          <w:marBottom w:val="0"/>
          <w:divBdr>
            <w:top w:val="none" w:sz="0" w:space="0" w:color="auto"/>
            <w:left w:val="none" w:sz="0" w:space="0" w:color="auto"/>
            <w:bottom w:val="none" w:sz="0" w:space="0" w:color="auto"/>
            <w:right w:val="none" w:sz="0" w:space="0" w:color="auto"/>
          </w:divBdr>
        </w:div>
        <w:div w:id="411782200">
          <w:marLeft w:val="0"/>
          <w:marRight w:val="0"/>
          <w:marTop w:val="0"/>
          <w:marBottom w:val="0"/>
          <w:divBdr>
            <w:top w:val="none" w:sz="0" w:space="0" w:color="auto"/>
            <w:left w:val="none" w:sz="0" w:space="0" w:color="auto"/>
            <w:bottom w:val="none" w:sz="0" w:space="0" w:color="auto"/>
            <w:right w:val="none" w:sz="0" w:space="0" w:color="auto"/>
          </w:divBdr>
        </w:div>
        <w:div w:id="430591599">
          <w:marLeft w:val="0"/>
          <w:marRight w:val="0"/>
          <w:marTop w:val="0"/>
          <w:marBottom w:val="0"/>
          <w:divBdr>
            <w:top w:val="none" w:sz="0" w:space="0" w:color="auto"/>
            <w:left w:val="none" w:sz="0" w:space="0" w:color="auto"/>
            <w:bottom w:val="none" w:sz="0" w:space="0" w:color="auto"/>
            <w:right w:val="none" w:sz="0" w:space="0" w:color="auto"/>
          </w:divBdr>
        </w:div>
        <w:div w:id="487751079">
          <w:marLeft w:val="0"/>
          <w:marRight w:val="0"/>
          <w:marTop w:val="0"/>
          <w:marBottom w:val="0"/>
          <w:divBdr>
            <w:top w:val="none" w:sz="0" w:space="0" w:color="auto"/>
            <w:left w:val="none" w:sz="0" w:space="0" w:color="auto"/>
            <w:bottom w:val="none" w:sz="0" w:space="0" w:color="auto"/>
            <w:right w:val="none" w:sz="0" w:space="0" w:color="auto"/>
          </w:divBdr>
        </w:div>
        <w:div w:id="516194117">
          <w:marLeft w:val="0"/>
          <w:marRight w:val="0"/>
          <w:marTop w:val="0"/>
          <w:marBottom w:val="0"/>
          <w:divBdr>
            <w:top w:val="none" w:sz="0" w:space="0" w:color="auto"/>
            <w:left w:val="none" w:sz="0" w:space="0" w:color="auto"/>
            <w:bottom w:val="none" w:sz="0" w:space="0" w:color="auto"/>
            <w:right w:val="none" w:sz="0" w:space="0" w:color="auto"/>
          </w:divBdr>
          <w:divsChild>
            <w:div w:id="301233084">
              <w:marLeft w:val="0"/>
              <w:marRight w:val="0"/>
              <w:marTop w:val="0"/>
              <w:marBottom w:val="0"/>
              <w:divBdr>
                <w:top w:val="none" w:sz="0" w:space="0" w:color="auto"/>
                <w:left w:val="none" w:sz="0" w:space="0" w:color="auto"/>
                <w:bottom w:val="none" w:sz="0" w:space="0" w:color="auto"/>
                <w:right w:val="none" w:sz="0" w:space="0" w:color="auto"/>
              </w:divBdr>
              <w:divsChild>
                <w:div w:id="1343316229">
                  <w:marLeft w:val="0"/>
                  <w:marRight w:val="0"/>
                  <w:marTop w:val="0"/>
                  <w:marBottom w:val="0"/>
                  <w:divBdr>
                    <w:top w:val="none" w:sz="0" w:space="0" w:color="auto"/>
                    <w:left w:val="none" w:sz="0" w:space="0" w:color="auto"/>
                    <w:bottom w:val="none" w:sz="0" w:space="0" w:color="auto"/>
                    <w:right w:val="none" w:sz="0" w:space="0" w:color="auto"/>
                  </w:divBdr>
                </w:div>
              </w:divsChild>
            </w:div>
            <w:div w:id="1551067629">
              <w:marLeft w:val="0"/>
              <w:marRight w:val="0"/>
              <w:marTop w:val="0"/>
              <w:marBottom w:val="0"/>
              <w:divBdr>
                <w:top w:val="none" w:sz="0" w:space="0" w:color="auto"/>
                <w:left w:val="none" w:sz="0" w:space="0" w:color="auto"/>
                <w:bottom w:val="none" w:sz="0" w:space="0" w:color="auto"/>
                <w:right w:val="none" w:sz="0" w:space="0" w:color="auto"/>
              </w:divBdr>
            </w:div>
          </w:divsChild>
        </w:div>
        <w:div w:id="666175314">
          <w:marLeft w:val="0"/>
          <w:marRight w:val="0"/>
          <w:marTop w:val="0"/>
          <w:marBottom w:val="0"/>
          <w:divBdr>
            <w:top w:val="none" w:sz="0" w:space="0" w:color="auto"/>
            <w:left w:val="none" w:sz="0" w:space="0" w:color="auto"/>
            <w:bottom w:val="none" w:sz="0" w:space="0" w:color="auto"/>
            <w:right w:val="none" w:sz="0" w:space="0" w:color="auto"/>
          </w:divBdr>
        </w:div>
        <w:div w:id="760488849">
          <w:marLeft w:val="0"/>
          <w:marRight w:val="0"/>
          <w:marTop w:val="0"/>
          <w:marBottom w:val="0"/>
          <w:divBdr>
            <w:top w:val="none" w:sz="0" w:space="0" w:color="auto"/>
            <w:left w:val="none" w:sz="0" w:space="0" w:color="auto"/>
            <w:bottom w:val="none" w:sz="0" w:space="0" w:color="auto"/>
            <w:right w:val="none" w:sz="0" w:space="0" w:color="auto"/>
          </w:divBdr>
        </w:div>
        <w:div w:id="791747833">
          <w:marLeft w:val="0"/>
          <w:marRight w:val="0"/>
          <w:marTop w:val="0"/>
          <w:marBottom w:val="0"/>
          <w:divBdr>
            <w:top w:val="none" w:sz="0" w:space="0" w:color="auto"/>
            <w:left w:val="none" w:sz="0" w:space="0" w:color="auto"/>
            <w:bottom w:val="none" w:sz="0" w:space="0" w:color="auto"/>
            <w:right w:val="none" w:sz="0" w:space="0" w:color="auto"/>
          </w:divBdr>
        </w:div>
        <w:div w:id="1033267506">
          <w:marLeft w:val="0"/>
          <w:marRight w:val="0"/>
          <w:marTop w:val="0"/>
          <w:marBottom w:val="0"/>
          <w:divBdr>
            <w:top w:val="none" w:sz="0" w:space="0" w:color="auto"/>
            <w:left w:val="none" w:sz="0" w:space="0" w:color="auto"/>
            <w:bottom w:val="none" w:sz="0" w:space="0" w:color="auto"/>
            <w:right w:val="none" w:sz="0" w:space="0" w:color="auto"/>
          </w:divBdr>
        </w:div>
        <w:div w:id="1037123701">
          <w:marLeft w:val="0"/>
          <w:marRight w:val="0"/>
          <w:marTop w:val="0"/>
          <w:marBottom w:val="0"/>
          <w:divBdr>
            <w:top w:val="none" w:sz="0" w:space="0" w:color="auto"/>
            <w:left w:val="none" w:sz="0" w:space="0" w:color="auto"/>
            <w:bottom w:val="none" w:sz="0" w:space="0" w:color="auto"/>
            <w:right w:val="none" w:sz="0" w:space="0" w:color="auto"/>
          </w:divBdr>
        </w:div>
        <w:div w:id="1084571103">
          <w:marLeft w:val="0"/>
          <w:marRight w:val="0"/>
          <w:marTop w:val="0"/>
          <w:marBottom w:val="0"/>
          <w:divBdr>
            <w:top w:val="none" w:sz="0" w:space="0" w:color="auto"/>
            <w:left w:val="none" w:sz="0" w:space="0" w:color="auto"/>
            <w:bottom w:val="none" w:sz="0" w:space="0" w:color="auto"/>
            <w:right w:val="none" w:sz="0" w:space="0" w:color="auto"/>
          </w:divBdr>
        </w:div>
        <w:div w:id="1165709652">
          <w:marLeft w:val="0"/>
          <w:marRight w:val="0"/>
          <w:marTop w:val="0"/>
          <w:marBottom w:val="0"/>
          <w:divBdr>
            <w:top w:val="none" w:sz="0" w:space="0" w:color="auto"/>
            <w:left w:val="none" w:sz="0" w:space="0" w:color="auto"/>
            <w:bottom w:val="none" w:sz="0" w:space="0" w:color="auto"/>
            <w:right w:val="none" w:sz="0" w:space="0" w:color="auto"/>
          </w:divBdr>
        </w:div>
        <w:div w:id="1234702952">
          <w:marLeft w:val="0"/>
          <w:marRight w:val="0"/>
          <w:marTop w:val="0"/>
          <w:marBottom w:val="0"/>
          <w:divBdr>
            <w:top w:val="none" w:sz="0" w:space="0" w:color="auto"/>
            <w:left w:val="none" w:sz="0" w:space="0" w:color="auto"/>
            <w:bottom w:val="none" w:sz="0" w:space="0" w:color="auto"/>
            <w:right w:val="none" w:sz="0" w:space="0" w:color="auto"/>
          </w:divBdr>
        </w:div>
        <w:div w:id="1248609045">
          <w:marLeft w:val="0"/>
          <w:marRight w:val="0"/>
          <w:marTop w:val="0"/>
          <w:marBottom w:val="0"/>
          <w:divBdr>
            <w:top w:val="none" w:sz="0" w:space="0" w:color="auto"/>
            <w:left w:val="none" w:sz="0" w:space="0" w:color="auto"/>
            <w:bottom w:val="none" w:sz="0" w:space="0" w:color="auto"/>
            <w:right w:val="none" w:sz="0" w:space="0" w:color="auto"/>
          </w:divBdr>
        </w:div>
        <w:div w:id="1254166872">
          <w:marLeft w:val="0"/>
          <w:marRight w:val="0"/>
          <w:marTop w:val="0"/>
          <w:marBottom w:val="0"/>
          <w:divBdr>
            <w:top w:val="none" w:sz="0" w:space="0" w:color="auto"/>
            <w:left w:val="none" w:sz="0" w:space="0" w:color="auto"/>
            <w:bottom w:val="none" w:sz="0" w:space="0" w:color="auto"/>
            <w:right w:val="none" w:sz="0" w:space="0" w:color="auto"/>
          </w:divBdr>
        </w:div>
        <w:div w:id="1327519308">
          <w:marLeft w:val="0"/>
          <w:marRight w:val="0"/>
          <w:marTop w:val="0"/>
          <w:marBottom w:val="0"/>
          <w:divBdr>
            <w:top w:val="none" w:sz="0" w:space="0" w:color="auto"/>
            <w:left w:val="none" w:sz="0" w:space="0" w:color="auto"/>
            <w:bottom w:val="none" w:sz="0" w:space="0" w:color="auto"/>
            <w:right w:val="none" w:sz="0" w:space="0" w:color="auto"/>
          </w:divBdr>
        </w:div>
        <w:div w:id="1448626102">
          <w:marLeft w:val="0"/>
          <w:marRight w:val="0"/>
          <w:marTop w:val="0"/>
          <w:marBottom w:val="0"/>
          <w:divBdr>
            <w:top w:val="none" w:sz="0" w:space="0" w:color="auto"/>
            <w:left w:val="none" w:sz="0" w:space="0" w:color="auto"/>
            <w:bottom w:val="none" w:sz="0" w:space="0" w:color="auto"/>
            <w:right w:val="none" w:sz="0" w:space="0" w:color="auto"/>
          </w:divBdr>
        </w:div>
        <w:div w:id="1464687155">
          <w:marLeft w:val="0"/>
          <w:marRight w:val="0"/>
          <w:marTop w:val="0"/>
          <w:marBottom w:val="0"/>
          <w:divBdr>
            <w:top w:val="none" w:sz="0" w:space="0" w:color="auto"/>
            <w:left w:val="none" w:sz="0" w:space="0" w:color="auto"/>
            <w:bottom w:val="none" w:sz="0" w:space="0" w:color="auto"/>
            <w:right w:val="none" w:sz="0" w:space="0" w:color="auto"/>
          </w:divBdr>
        </w:div>
        <w:div w:id="1487281170">
          <w:marLeft w:val="0"/>
          <w:marRight w:val="0"/>
          <w:marTop w:val="0"/>
          <w:marBottom w:val="0"/>
          <w:divBdr>
            <w:top w:val="none" w:sz="0" w:space="0" w:color="auto"/>
            <w:left w:val="none" w:sz="0" w:space="0" w:color="auto"/>
            <w:bottom w:val="none" w:sz="0" w:space="0" w:color="auto"/>
            <w:right w:val="none" w:sz="0" w:space="0" w:color="auto"/>
          </w:divBdr>
        </w:div>
        <w:div w:id="1496074374">
          <w:marLeft w:val="0"/>
          <w:marRight w:val="0"/>
          <w:marTop w:val="0"/>
          <w:marBottom w:val="0"/>
          <w:divBdr>
            <w:top w:val="none" w:sz="0" w:space="0" w:color="auto"/>
            <w:left w:val="none" w:sz="0" w:space="0" w:color="auto"/>
            <w:bottom w:val="none" w:sz="0" w:space="0" w:color="auto"/>
            <w:right w:val="none" w:sz="0" w:space="0" w:color="auto"/>
          </w:divBdr>
        </w:div>
        <w:div w:id="1532378370">
          <w:marLeft w:val="0"/>
          <w:marRight w:val="0"/>
          <w:marTop w:val="0"/>
          <w:marBottom w:val="0"/>
          <w:divBdr>
            <w:top w:val="none" w:sz="0" w:space="0" w:color="auto"/>
            <w:left w:val="none" w:sz="0" w:space="0" w:color="auto"/>
            <w:bottom w:val="none" w:sz="0" w:space="0" w:color="auto"/>
            <w:right w:val="none" w:sz="0" w:space="0" w:color="auto"/>
          </w:divBdr>
        </w:div>
        <w:div w:id="1644313947">
          <w:marLeft w:val="0"/>
          <w:marRight w:val="0"/>
          <w:marTop w:val="0"/>
          <w:marBottom w:val="0"/>
          <w:divBdr>
            <w:top w:val="none" w:sz="0" w:space="0" w:color="auto"/>
            <w:left w:val="none" w:sz="0" w:space="0" w:color="auto"/>
            <w:bottom w:val="none" w:sz="0" w:space="0" w:color="auto"/>
            <w:right w:val="none" w:sz="0" w:space="0" w:color="auto"/>
          </w:divBdr>
        </w:div>
        <w:div w:id="1655644147">
          <w:marLeft w:val="0"/>
          <w:marRight w:val="0"/>
          <w:marTop w:val="0"/>
          <w:marBottom w:val="0"/>
          <w:divBdr>
            <w:top w:val="none" w:sz="0" w:space="0" w:color="auto"/>
            <w:left w:val="none" w:sz="0" w:space="0" w:color="auto"/>
            <w:bottom w:val="none" w:sz="0" w:space="0" w:color="auto"/>
            <w:right w:val="none" w:sz="0" w:space="0" w:color="auto"/>
          </w:divBdr>
        </w:div>
        <w:div w:id="1687436377">
          <w:marLeft w:val="0"/>
          <w:marRight w:val="0"/>
          <w:marTop w:val="0"/>
          <w:marBottom w:val="0"/>
          <w:divBdr>
            <w:top w:val="none" w:sz="0" w:space="0" w:color="auto"/>
            <w:left w:val="none" w:sz="0" w:space="0" w:color="auto"/>
            <w:bottom w:val="none" w:sz="0" w:space="0" w:color="auto"/>
            <w:right w:val="none" w:sz="0" w:space="0" w:color="auto"/>
          </w:divBdr>
        </w:div>
        <w:div w:id="1734350358">
          <w:marLeft w:val="0"/>
          <w:marRight w:val="0"/>
          <w:marTop w:val="0"/>
          <w:marBottom w:val="0"/>
          <w:divBdr>
            <w:top w:val="none" w:sz="0" w:space="0" w:color="auto"/>
            <w:left w:val="none" w:sz="0" w:space="0" w:color="auto"/>
            <w:bottom w:val="none" w:sz="0" w:space="0" w:color="auto"/>
            <w:right w:val="none" w:sz="0" w:space="0" w:color="auto"/>
          </w:divBdr>
        </w:div>
        <w:div w:id="1874999405">
          <w:marLeft w:val="0"/>
          <w:marRight w:val="0"/>
          <w:marTop w:val="0"/>
          <w:marBottom w:val="0"/>
          <w:divBdr>
            <w:top w:val="none" w:sz="0" w:space="0" w:color="auto"/>
            <w:left w:val="none" w:sz="0" w:space="0" w:color="auto"/>
            <w:bottom w:val="none" w:sz="0" w:space="0" w:color="auto"/>
            <w:right w:val="none" w:sz="0" w:space="0" w:color="auto"/>
          </w:divBdr>
          <w:divsChild>
            <w:div w:id="1503931585">
              <w:marLeft w:val="0"/>
              <w:marRight w:val="0"/>
              <w:marTop w:val="0"/>
              <w:marBottom w:val="0"/>
              <w:divBdr>
                <w:top w:val="none" w:sz="0" w:space="0" w:color="auto"/>
                <w:left w:val="none" w:sz="0" w:space="0" w:color="auto"/>
                <w:bottom w:val="none" w:sz="0" w:space="0" w:color="auto"/>
                <w:right w:val="none" w:sz="0" w:space="0" w:color="auto"/>
              </w:divBdr>
            </w:div>
          </w:divsChild>
        </w:div>
        <w:div w:id="1877157329">
          <w:marLeft w:val="0"/>
          <w:marRight w:val="0"/>
          <w:marTop w:val="0"/>
          <w:marBottom w:val="0"/>
          <w:divBdr>
            <w:top w:val="none" w:sz="0" w:space="0" w:color="auto"/>
            <w:left w:val="none" w:sz="0" w:space="0" w:color="auto"/>
            <w:bottom w:val="none" w:sz="0" w:space="0" w:color="auto"/>
            <w:right w:val="none" w:sz="0" w:space="0" w:color="auto"/>
          </w:divBdr>
        </w:div>
        <w:div w:id="1964966788">
          <w:marLeft w:val="0"/>
          <w:marRight w:val="0"/>
          <w:marTop w:val="0"/>
          <w:marBottom w:val="0"/>
          <w:divBdr>
            <w:top w:val="none" w:sz="0" w:space="0" w:color="auto"/>
            <w:left w:val="none" w:sz="0" w:space="0" w:color="auto"/>
            <w:bottom w:val="none" w:sz="0" w:space="0" w:color="auto"/>
            <w:right w:val="none" w:sz="0" w:space="0" w:color="auto"/>
          </w:divBdr>
        </w:div>
        <w:div w:id="2016492669">
          <w:marLeft w:val="0"/>
          <w:marRight w:val="0"/>
          <w:marTop w:val="0"/>
          <w:marBottom w:val="0"/>
          <w:divBdr>
            <w:top w:val="none" w:sz="0" w:space="0" w:color="auto"/>
            <w:left w:val="none" w:sz="0" w:space="0" w:color="auto"/>
            <w:bottom w:val="none" w:sz="0" w:space="0" w:color="auto"/>
            <w:right w:val="none" w:sz="0" w:space="0" w:color="auto"/>
          </w:divBdr>
          <w:divsChild>
            <w:div w:id="979915895">
              <w:marLeft w:val="0"/>
              <w:marRight w:val="0"/>
              <w:marTop w:val="0"/>
              <w:marBottom w:val="0"/>
              <w:divBdr>
                <w:top w:val="none" w:sz="0" w:space="0" w:color="auto"/>
                <w:left w:val="none" w:sz="0" w:space="0" w:color="auto"/>
                <w:bottom w:val="none" w:sz="0" w:space="0" w:color="auto"/>
                <w:right w:val="none" w:sz="0" w:space="0" w:color="auto"/>
              </w:divBdr>
              <w:divsChild>
                <w:div w:id="9414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15770">
      <w:bodyDiv w:val="1"/>
      <w:marLeft w:val="0"/>
      <w:marRight w:val="0"/>
      <w:marTop w:val="0"/>
      <w:marBottom w:val="0"/>
      <w:divBdr>
        <w:top w:val="none" w:sz="0" w:space="0" w:color="auto"/>
        <w:left w:val="none" w:sz="0" w:space="0" w:color="auto"/>
        <w:bottom w:val="none" w:sz="0" w:space="0" w:color="auto"/>
        <w:right w:val="none" w:sz="0" w:space="0" w:color="auto"/>
      </w:divBdr>
    </w:div>
    <w:div w:id="1292439676">
      <w:bodyDiv w:val="1"/>
      <w:marLeft w:val="0"/>
      <w:marRight w:val="0"/>
      <w:marTop w:val="0"/>
      <w:marBottom w:val="0"/>
      <w:divBdr>
        <w:top w:val="none" w:sz="0" w:space="0" w:color="auto"/>
        <w:left w:val="none" w:sz="0" w:space="0" w:color="auto"/>
        <w:bottom w:val="none" w:sz="0" w:space="0" w:color="auto"/>
        <w:right w:val="none" w:sz="0" w:space="0" w:color="auto"/>
      </w:divBdr>
    </w:div>
    <w:div w:id="1295790142">
      <w:bodyDiv w:val="1"/>
      <w:marLeft w:val="0"/>
      <w:marRight w:val="0"/>
      <w:marTop w:val="0"/>
      <w:marBottom w:val="0"/>
      <w:divBdr>
        <w:top w:val="none" w:sz="0" w:space="0" w:color="auto"/>
        <w:left w:val="none" w:sz="0" w:space="0" w:color="auto"/>
        <w:bottom w:val="none" w:sz="0" w:space="0" w:color="auto"/>
        <w:right w:val="none" w:sz="0" w:space="0" w:color="auto"/>
      </w:divBdr>
    </w:div>
    <w:div w:id="1308701637">
      <w:bodyDiv w:val="1"/>
      <w:marLeft w:val="0"/>
      <w:marRight w:val="0"/>
      <w:marTop w:val="0"/>
      <w:marBottom w:val="0"/>
      <w:divBdr>
        <w:top w:val="none" w:sz="0" w:space="0" w:color="auto"/>
        <w:left w:val="none" w:sz="0" w:space="0" w:color="auto"/>
        <w:bottom w:val="none" w:sz="0" w:space="0" w:color="auto"/>
        <w:right w:val="none" w:sz="0" w:space="0" w:color="auto"/>
      </w:divBdr>
    </w:div>
    <w:div w:id="1333877333">
      <w:bodyDiv w:val="1"/>
      <w:marLeft w:val="0"/>
      <w:marRight w:val="0"/>
      <w:marTop w:val="0"/>
      <w:marBottom w:val="0"/>
      <w:divBdr>
        <w:top w:val="none" w:sz="0" w:space="0" w:color="auto"/>
        <w:left w:val="none" w:sz="0" w:space="0" w:color="auto"/>
        <w:bottom w:val="none" w:sz="0" w:space="0" w:color="auto"/>
        <w:right w:val="none" w:sz="0" w:space="0" w:color="auto"/>
      </w:divBdr>
      <w:divsChild>
        <w:div w:id="1868060957">
          <w:marLeft w:val="0"/>
          <w:marRight w:val="0"/>
          <w:marTop w:val="0"/>
          <w:marBottom w:val="0"/>
          <w:divBdr>
            <w:top w:val="none" w:sz="0" w:space="0" w:color="auto"/>
            <w:left w:val="none" w:sz="0" w:space="0" w:color="auto"/>
            <w:bottom w:val="none" w:sz="0" w:space="0" w:color="auto"/>
            <w:right w:val="none" w:sz="0" w:space="0" w:color="auto"/>
          </w:divBdr>
          <w:divsChild>
            <w:div w:id="13363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30253">
      <w:bodyDiv w:val="1"/>
      <w:marLeft w:val="0"/>
      <w:marRight w:val="0"/>
      <w:marTop w:val="0"/>
      <w:marBottom w:val="0"/>
      <w:divBdr>
        <w:top w:val="none" w:sz="0" w:space="0" w:color="auto"/>
        <w:left w:val="none" w:sz="0" w:space="0" w:color="auto"/>
        <w:bottom w:val="none" w:sz="0" w:space="0" w:color="auto"/>
        <w:right w:val="none" w:sz="0" w:space="0" w:color="auto"/>
      </w:divBdr>
      <w:divsChild>
        <w:div w:id="345643762">
          <w:marLeft w:val="0"/>
          <w:marRight w:val="0"/>
          <w:marTop w:val="0"/>
          <w:marBottom w:val="0"/>
          <w:divBdr>
            <w:top w:val="none" w:sz="0" w:space="0" w:color="auto"/>
            <w:left w:val="none" w:sz="0" w:space="0" w:color="auto"/>
            <w:bottom w:val="none" w:sz="0" w:space="0" w:color="auto"/>
            <w:right w:val="none" w:sz="0" w:space="0" w:color="auto"/>
          </w:divBdr>
        </w:div>
      </w:divsChild>
    </w:div>
    <w:div w:id="1401054130">
      <w:bodyDiv w:val="1"/>
      <w:marLeft w:val="0"/>
      <w:marRight w:val="0"/>
      <w:marTop w:val="0"/>
      <w:marBottom w:val="0"/>
      <w:divBdr>
        <w:top w:val="none" w:sz="0" w:space="0" w:color="auto"/>
        <w:left w:val="none" w:sz="0" w:space="0" w:color="auto"/>
        <w:bottom w:val="none" w:sz="0" w:space="0" w:color="auto"/>
        <w:right w:val="none" w:sz="0" w:space="0" w:color="auto"/>
      </w:divBdr>
    </w:div>
    <w:div w:id="1814641899">
      <w:bodyDiv w:val="1"/>
      <w:marLeft w:val="0"/>
      <w:marRight w:val="0"/>
      <w:marTop w:val="0"/>
      <w:marBottom w:val="0"/>
      <w:divBdr>
        <w:top w:val="none" w:sz="0" w:space="0" w:color="auto"/>
        <w:left w:val="none" w:sz="0" w:space="0" w:color="auto"/>
        <w:bottom w:val="none" w:sz="0" w:space="0" w:color="auto"/>
        <w:right w:val="none" w:sz="0" w:space="0" w:color="auto"/>
      </w:divBdr>
    </w:div>
    <w:div w:id="1951819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meshb.nlm.nih.gov/record/ui?ui=D008593" TargetMode="External"/><Relationship Id="rId18" Type="http://schemas.openxmlformats.org/officeDocument/2006/relationships/hyperlink" Target="https://meshb.nlm.nih.gov/record/ui?ui=D008598" TargetMode="External"/><Relationship Id="rId26" Type="http://schemas.openxmlformats.org/officeDocument/2006/relationships/hyperlink" Target="https://www.nia.nih.gov/health/topics/menopause" TargetMode="External"/><Relationship Id="rId39" Type="http://schemas.openxmlformats.org/officeDocument/2006/relationships/hyperlink" Target="http://mymenoplan.org/wp-content/uploads/2020/12/ms10.pdf" TargetMode="External"/><Relationship Id="rId21" Type="http://schemas.openxmlformats.org/officeDocument/2006/relationships/hyperlink" Target="https://meshb.nlm.nih.gov/record/ui?ui=D008593" TargetMode="External"/><Relationship Id="rId34" Type="http://schemas.openxmlformats.org/officeDocument/2006/relationships/hyperlink" Target="http://mymenoplan.org/wp-content/uploads/2020/12/ms05.pdf" TargetMode="External"/><Relationship Id="rId42" Type="http://schemas.openxmlformats.org/officeDocument/2006/relationships/hyperlink" Target="http://mymenoplan.org/wp-content/uploads/2020/12/ms13.pdf" TargetMode="External"/><Relationship Id="rId47" Type="http://schemas.openxmlformats.org/officeDocument/2006/relationships/hyperlink" Target="http://mymenoplan.org/wp-content/uploads/2020/12/ms19.pdf" TargetMode="External"/><Relationship Id="rId50" Type="http://schemas.openxmlformats.org/officeDocument/2006/relationships/hyperlink" Target="http://mymenoplan.org/wp-content/uploads/2020/12/ms23.pdf" TargetMode="External"/><Relationship Id="rId55" Type="http://schemas.openxmlformats.org/officeDocument/2006/relationships/hyperlink" Target="http://mymenoplan.org/wp-content/uploads/2020/12/ms31.pdf" TargetMode="External"/><Relationship Id="rId63" Type="http://schemas.openxmlformats.org/officeDocument/2006/relationships/hyperlink" Target="http://mymenoplan.org/wp-content/uploads/2020/12/ms40.pdf" TargetMode="External"/><Relationship Id="rId68" Type="http://schemas.openxmlformats.org/officeDocument/2006/relationships/hyperlink" Target="http://mymenoplan.org/wp-content/uploads/2020/12/ms47.pdf" TargetMode="External"/><Relationship Id="rId76" Type="http://schemas.openxmlformats.org/officeDocument/2006/relationships/hyperlink" Target="http://mymenoplan.org/wp-content/uploads/2020/12/ms60.pdf" TargetMode="External"/><Relationship Id="rId7" Type="http://schemas.openxmlformats.org/officeDocument/2006/relationships/image" Target="media/image1.png"/><Relationship Id="rId71" Type="http://schemas.openxmlformats.org/officeDocument/2006/relationships/hyperlink" Target="http://mymenoplan.org/wp-content/uploads/2020/12/ms49.pdf" TargetMode="External"/><Relationship Id="rId2" Type="http://schemas.openxmlformats.org/officeDocument/2006/relationships/styles" Target="styles.xml"/><Relationship Id="rId16" Type="http://schemas.openxmlformats.org/officeDocument/2006/relationships/hyperlink" Target="https://meshb.nlm.nih.gov/record/ui?ui=D017697" TargetMode="External"/><Relationship Id="rId29" Type="http://schemas.openxmlformats.org/officeDocument/2006/relationships/hyperlink" Target="https://www.nia.nih.gov/health/topics/menopause" TargetMode="External"/><Relationship Id="rId11" Type="http://schemas.microsoft.com/office/2018/08/relationships/commentsExtensible" Target="commentsExtensible.xml"/><Relationship Id="rId24" Type="http://schemas.openxmlformats.org/officeDocument/2006/relationships/hyperlink" Target="https://id.nlm.nih.gov/mesh/D003658.html" TargetMode="External"/><Relationship Id="rId32" Type="http://schemas.openxmlformats.org/officeDocument/2006/relationships/hyperlink" Target="http://mymenoplan.org/wp-content/uploads/2020/12/ms02.pdf" TargetMode="External"/><Relationship Id="rId37" Type="http://schemas.openxmlformats.org/officeDocument/2006/relationships/hyperlink" Target="http://mymenoplan.org/wp-content/uploads/2020/12/ms08.pdf" TargetMode="External"/><Relationship Id="rId40" Type="http://schemas.openxmlformats.org/officeDocument/2006/relationships/hyperlink" Target="http://mymenoplan.org/wp-content/uploads/2020/12/ms11.pdf" TargetMode="External"/><Relationship Id="rId45" Type="http://schemas.openxmlformats.org/officeDocument/2006/relationships/hyperlink" Target="http://mymenoplan.org/wp-content/uploads/2020/12/ms17.pdf" TargetMode="External"/><Relationship Id="rId53" Type="http://schemas.openxmlformats.org/officeDocument/2006/relationships/hyperlink" Target="http://mymenoplan.org/wp-content/uploads/2020/12/ms29.pdf" TargetMode="External"/><Relationship Id="rId58" Type="http://schemas.openxmlformats.org/officeDocument/2006/relationships/hyperlink" Target="http://mymenoplan.org/wp-content/uploads/2020/12/ms34.pdf" TargetMode="External"/><Relationship Id="rId66" Type="http://schemas.openxmlformats.org/officeDocument/2006/relationships/hyperlink" Target="http://mymenoplan.org/wp-content/uploads/2020/12/ms44.pdf" TargetMode="External"/><Relationship Id="rId74" Type="http://schemas.openxmlformats.org/officeDocument/2006/relationships/hyperlink" Target="http://mymenoplan.org/wp-content/uploads/2020/12/ms56.pdf" TargetMode="External"/><Relationship Id="rId79" Type="http://schemas.openxmlformats.org/officeDocument/2006/relationships/hyperlink" Target="https://www.womenshealth.gov/menopause" TargetMode="External"/><Relationship Id="rId5" Type="http://schemas.openxmlformats.org/officeDocument/2006/relationships/footnotes" Target="footnotes.xml"/><Relationship Id="rId61" Type="http://schemas.openxmlformats.org/officeDocument/2006/relationships/hyperlink" Target="http://mymenoplan.org/wp-content/uploads/2020/12/ms38.pdf" TargetMode="External"/><Relationship Id="rId82"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meshb.nlm.nih.gov/record/ui?ui=D000568" TargetMode="External"/><Relationship Id="rId31" Type="http://schemas.openxmlformats.org/officeDocument/2006/relationships/hyperlink" Target="http://mymenoplan.org/wp-content/uploads/2020/12/ms01.pdf" TargetMode="External"/><Relationship Id="rId44" Type="http://schemas.openxmlformats.org/officeDocument/2006/relationships/hyperlink" Target="http://mymenoplan.org/wp-content/uploads/2020/12/ms15.pdf" TargetMode="External"/><Relationship Id="rId52" Type="http://schemas.openxmlformats.org/officeDocument/2006/relationships/hyperlink" Target="http://mymenoplan.org/wp-content/uploads/2020/12/ms28.pdf" TargetMode="External"/><Relationship Id="rId60" Type="http://schemas.openxmlformats.org/officeDocument/2006/relationships/hyperlink" Target="http://mymenoplan.org/wp-content/uploads/2020/12/ms36.pdf" TargetMode="External"/><Relationship Id="rId65" Type="http://schemas.openxmlformats.org/officeDocument/2006/relationships/hyperlink" Target="http://mymenoplan.org/wp-content/uploads/2022/01/ms42.pdf" TargetMode="External"/><Relationship Id="rId73" Type="http://schemas.openxmlformats.org/officeDocument/2006/relationships/hyperlink" Target="http://mymenoplan.org/wp-content/uploads/2020/12/ms51.pdf" TargetMode="External"/><Relationship Id="rId78" Type="http://schemas.openxmlformats.org/officeDocument/2006/relationships/hyperlink" Target="https://www.nia.nih.gov/health/topics/menopause"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id.nlm.nih.gov/mesh/D008593.html" TargetMode="External"/><Relationship Id="rId22" Type="http://schemas.openxmlformats.org/officeDocument/2006/relationships/hyperlink" Target="https://id.nlm.nih.gov/mesh/D000079382.html" TargetMode="External"/><Relationship Id="rId27" Type="http://schemas.openxmlformats.org/officeDocument/2006/relationships/hyperlink" Target="https://www.womenshealth.gov/menopause" TargetMode="External"/><Relationship Id="rId30" Type="http://schemas.openxmlformats.org/officeDocument/2006/relationships/hyperlink" Target="https://www.womenshealth.gov/menopause" TargetMode="External"/><Relationship Id="rId35" Type="http://schemas.openxmlformats.org/officeDocument/2006/relationships/hyperlink" Target="http://mymenoplan.org/wp-content/uploads/2020/12/ms06.pdf" TargetMode="External"/><Relationship Id="rId43" Type="http://schemas.openxmlformats.org/officeDocument/2006/relationships/hyperlink" Target="http://mymenoplan.org/wp-content/uploads/2020/12/ms14.pdf" TargetMode="External"/><Relationship Id="rId48" Type="http://schemas.openxmlformats.org/officeDocument/2006/relationships/hyperlink" Target="http://mymenoplan.org/wp-content/uploads/2020/12/ms20.pdf" TargetMode="External"/><Relationship Id="rId56" Type="http://schemas.openxmlformats.org/officeDocument/2006/relationships/hyperlink" Target="http://mymenoplan.org/wp-content/uploads/2020/12/ms32.pdf" TargetMode="External"/><Relationship Id="rId64" Type="http://schemas.openxmlformats.org/officeDocument/2006/relationships/hyperlink" Target="http://mymenoplan.org/wp-content/uploads/2020/12/ms41.pdf" TargetMode="External"/><Relationship Id="rId69" Type="http://schemas.openxmlformats.org/officeDocument/2006/relationships/hyperlink" Target="http://mymenoplan.org/wp-content/uploads/2020/12/ms47_05.pdf" TargetMode="External"/><Relationship Id="rId77" Type="http://schemas.openxmlformats.org/officeDocument/2006/relationships/hyperlink" Target="https://www.menopause.org/for-women" TargetMode="External"/><Relationship Id="rId8" Type="http://schemas.openxmlformats.org/officeDocument/2006/relationships/comments" Target="comments.xml"/><Relationship Id="rId51" Type="http://schemas.openxmlformats.org/officeDocument/2006/relationships/hyperlink" Target="http://mymenoplan.org/wp-content/uploads/2020/12/ms27.pdf" TargetMode="External"/><Relationship Id="rId72" Type="http://schemas.openxmlformats.org/officeDocument/2006/relationships/hyperlink" Target="http://mymenoplan.org/wp-content/uploads/2020/12/ms50.pdf" TargetMode="External"/><Relationship Id="rId80" Type="http://schemas.openxmlformats.org/officeDocument/2006/relationships/hyperlink" Target="https://prsinfo.clinicaltrials.gov/results_definitions.html" TargetMode="External"/><Relationship Id="rId3" Type="http://schemas.openxmlformats.org/officeDocument/2006/relationships/settings" Target="settings.xml"/><Relationship Id="rId12" Type="http://schemas.openxmlformats.org/officeDocument/2006/relationships/hyperlink" Target="https://id.nlm.nih.gov/mesh/D017697.html" TargetMode="External"/><Relationship Id="rId17" Type="http://schemas.openxmlformats.org/officeDocument/2006/relationships/hyperlink" Target="https://meshb.nlm.nih.gov/record/ui?ui=D017698" TargetMode="External"/><Relationship Id="rId25" Type="http://schemas.openxmlformats.org/officeDocument/2006/relationships/hyperlink" Target="https://www.menopause.org/for-women" TargetMode="External"/><Relationship Id="rId33" Type="http://schemas.openxmlformats.org/officeDocument/2006/relationships/hyperlink" Target="http://mymenoplan.org/wp-content/uploads/2020/12/ms03.pdf" TargetMode="External"/><Relationship Id="rId38" Type="http://schemas.openxmlformats.org/officeDocument/2006/relationships/hyperlink" Target="http://mymenoplan.org/wp-content/uploads/2020/12/ms09.pdf" TargetMode="External"/><Relationship Id="rId46" Type="http://schemas.openxmlformats.org/officeDocument/2006/relationships/hyperlink" Target="http://mymenoplan.org/wp-content/uploads/2020/12/ms18.pdf" TargetMode="External"/><Relationship Id="rId59" Type="http://schemas.openxmlformats.org/officeDocument/2006/relationships/hyperlink" Target="http://mymenoplan.org/wp-content/uploads/2020/12/ms35.pdf" TargetMode="External"/><Relationship Id="rId67" Type="http://schemas.openxmlformats.org/officeDocument/2006/relationships/hyperlink" Target="http://mymenoplan.org/wp-content/uploads/2020/12/ms46.pdf" TargetMode="External"/><Relationship Id="rId20" Type="http://schemas.openxmlformats.org/officeDocument/2006/relationships/hyperlink" Target="https://id.nlm.nih.gov/mesh/D017698.html" TargetMode="External"/><Relationship Id="rId41" Type="http://schemas.openxmlformats.org/officeDocument/2006/relationships/hyperlink" Target="http://mymenoplan.org/wp-content/uploads/2020/12/ms12.pdf" TargetMode="External"/><Relationship Id="rId54" Type="http://schemas.openxmlformats.org/officeDocument/2006/relationships/hyperlink" Target="http://mymenoplan.org/wp-content/uploads/2020/12/ms30.pdf" TargetMode="External"/><Relationship Id="rId62" Type="http://schemas.openxmlformats.org/officeDocument/2006/relationships/hyperlink" Target="http://mymenoplan.org/wp-content/uploads/2020/12/ms39.pdf" TargetMode="External"/><Relationship Id="rId70" Type="http://schemas.openxmlformats.org/officeDocument/2006/relationships/hyperlink" Target="http://mymenoplan.org/wp-content/uploads/2020/12/ms48.pdf" TargetMode="External"/><Relationship Id="rId75" Type="http://schemas.openxmlformats.org/officeDocument/2006/relationships/hyperlink" Target="http://mymenoplan.org/wp-content/uploads/2020/12/ms58.pdf"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eshb.nlm.nih.gov/record/ui?ui=D047648" TargetMode="External"/><Relationship Id="rId23" Type="http://schemas.openxmlformats.org/officeDocument/2006/relationships/hyperlink" Target="https://meshb.nlm.nih.gov/record/ui?ui=D020407" TargetMode="External"/><Relationship Id="rId28" Type="http://schemas.openxmlformats.org/officeDocument/2006/relationships/hyperlink" Target="https://www.menopause.org/for-women" TargetMode="External"/><Relationship Id="rId36" Type="http://schemas.openxmlformats.org/officeDocument/2006/relationships/hyperlink" Target="http://mymenoplan.org/wp-content/uploads/2020/12/ms07.pdf" TargetMode="External"/><Relationship Id="rId49" Type="http://schemas.openxmlformats.org/officeDocument/2006/relationships/hyperlink" Target="http://mymenoplan.org/wp-content/uploads/2020/12/ms21.pdf" TargetMode="External"/><Relationship Id="rId57" Type="http://schemas.openxmlformats.org/officeDocument/2006/relationships/hyperlink" Target="http://mymenoplan.org/wp-content/uploads/2020/12/ms3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22</Pages>
  <Words>7007</Words>
  <Characters>39943</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newton</dc:creator>
  <cp:keywords/>
  <dc:description/>
  <cp:lastModifiedBy>Hui Xin Ng</cp:lastModifiedBy>
  <cp:revision>12</cp:revision>
  <dcterms:created xsi:type="dcterms:W3CDTF">2022-01-25T05:02:00Z</dcterms:created>
  <dcterms:modified xsi:type="dcterms:W3CDTF">2022-01-26T05:03:00Z</dcterms:modified>
</cp:coreProperties>
</file>